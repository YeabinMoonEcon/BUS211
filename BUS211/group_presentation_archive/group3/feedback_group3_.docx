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0192" w14:textId="77777777" w:rsidR="00A530C3" w:rsidRPr="00A530C3" w:rsidRDefault="00A530C3" w:rsidP="00A530C3">
      <w:pPr>
        <w:spacing w:line="480" w:lineRule="auto"/>
        <w:ind w:firstLine="420"/>
        <w:rPr>
          <w:rFonts w:cs="Times New Roman"/>
          <w:sz w:val="22"/>
          <w:szCs w:val="22"/>
        </w:rPr>
      </w:pPr>
      <w:r w:rsidRPr="00A530C3">
        <w:rPr>
          <w:rFonts w:cs="Times New Roman"/>
          <w:sz w:val="22"/>
          <w:szCs w:val="22"/>
        </w:rPr>
        <w:t>Group 3</w:t>
      </w:r>
    </w:p>
    <w:p w14:paraId="4C470140" w14:textId="77777777" w:rsidR="00A530C3" w:rsidRPr="00A530C3" w:rsidRDefault="00A530C3" w:rsidP="00A530C3">
      <w:pPr>
        <w:spacing w:line="480" w:lineRule="auto"/>
        <w:ind w:firstLine="420"/>
        <w:rPr>
          <w:rFonts w:cs="Times New Roman"/>
          <w:sz w:val="22"/>
          <w:szCs w:val="22"/>
        </w:rPr>
      </w:pPr>
      <w:r w:rsidRPr="00A530C3">
        <w:rPr>
          <w:rFonts w:cs="Times New Roman"/>
          <w:sz w:val="22"/>
          <w:szCs w:val="22"/>
        </w:rPr>
        <w:t>BUS 211A-3</w:t>
      </w:r>
    </w:p>
    <w:p w14:paraId="5B07CB77" w14:textId="77777777" w:rsidR="00A530C3" w:rsidRPr="00A530C3" w:rsidRDefault="00A530C3" w:rsidP="00A530C3">
      <w:pPr>
        <w:spacing w:line="480" w:lineRule="auto"/>
        <w:ind w:firstLine="420"/>
        <w:rPr>
          <w:rFonts w:cs="Times New Roman"/>
          <w:sz w:val="22"/>
          <w:szCs w:val="22"/>
        </w:rPr>
      </w:pPr>
      <w:r w:rsidRPr="00A530C3">
        <w:rPr>
          <w:rFonts w:cs="Times New Roman"/>
          <w:sz w:val="22"/>
          <w:szCs w:val="22"/>
        </w:rPr>
        <w:t>November 4, 2022</w:t>
      </w:r>
    </w:p>
    <w:p w14:paraId="55157E8E" w14:textId="77777777" w:rsidR="00A530C3" w:rsidRPr="00A530C3" w:rsidRDefault="00A530C3" w:rsidP="00A530C3">
      <w:pPr>
        <w:spacing w:line="480" w:lineRule="auto"/>
        <w:ind w:firstLine="420"/>
        <w:jc w:val="center"/>
        <w:rPr>
          <w:rFonts w:cs="Times New Roman"/>
          <w:sz w:val="22"/>
          <w:szCs w:val="22"/>
        </w:rPr>
      </w:pPr>
      <w:r w:rsidRPr="00A530C3">
        <w:rPr>
          <w:rFonts w:cs="Times New Roman"/>
          <w:sz w:val="22"/>
          <w:szCs w:val="22"/>
        </w:rPr>
        <w:t>Initial Report</w:t>
      </w:r>
    </w:p>
    <w:p w14:paraId="34A4DDC3" w14:textId="036B392E" w:rsidR="00A530C3" w:rsidRPr="00A530C3" w:rsidRDefault="00A530C3" w:rsidP="00A530C3">
      <w:pPr>
        <w:spacing w:line="480" w:lineRule="auto"/>
        <w:ind w:firstLine="420"/>
        <w:rPr>
          <w:rFonts w:cs="Times New Roman"/>
          <w:sz w:val="22"/>
          <w:szCs w:val="22"/>
        </w:rPr>
      </w:pPr>
      <w:r w:rsidRPr="00A530C3">
        <w:rPr>
          <w:rFonts w:cs="Times New Roman"/>
          <w:sz w:val="22"/>
          <w:szCs w:val="22"/>
        </w:rPr>
        <w:t xml:space="preserve">American coffee culture has a long history. There are more than 180 million coffee drinkers in the United States, with an average of 4.5 kilograms of coffee per person per year; it is not only the world's largest coffee consumer but also </w:t>
      </w:r>
      <w:r w:rsidR="00CF7E1B">
        <w:rPr>
          <w:rFonts w:cs="Times New Roman" w:hint="eastAsia"/>
          <w:sz w:val="22"/>
          <w:szCs w:val="22"/>
        </w:rPr>
        <w:t>a</w:t>
      </w:r>
      <w:r w:rsidRPr="00A530C3">
        <w:rPr>
          <w:rFonts w:cs="Times New Roman"/>
          <w:sz w:val="22"/>
          <w:szCs w:val="22"/>
        </w:rPr>
        <w:t xml:space="preserve"> "third-wave coffee action" and "specialty coffee" pioneer. </w:t>
      </w:r>
    </w:p>
    <w:p w14:paraId="33DC42F4" w14:textId="77777777" w:rsidR="00A530C3" w:rsidRPr="00A530C3" w:rsidRDefault="00A530C3" w:rsidP="00A530C3">
      <w:pPr>
        <w:spacing w:line="480" w:lineRule="auto"/>
        <w:ind w:firstLine="420"/>
        <w:rPr>
          <w:rFonts w:cs="Times New Roman"/>
          <w:sz w:val="22"/>
          <w:szCs w:val="22"/>
        </w:rPr>
      </w:pPr>
      <w:r w:rsidRPr="00A530C3">
        <w:rPr>
          <w:rFonts w:cs="Times New Roman"/>
          <w:sz w:val="22"/>
          <w:szCs w:val="22"/>
        </w:rPr>
        <w:t xml:space="preserve">In Boston, the demand for coffee is particularly huge because it is an academic and financial hub where a lot of students, faculty, and professionals go to coffee shops regularly to recharge themselves. </w:t>
      </w:r>
    </w:p>
    <w:p w14:paraId="24015E90" w14:textId="16B478BC" w:rsidR="00A530C3" w:rsidRPr="00A530C3" w:rsidRDefault="00D46070" w:rsidP="00A530C3">
      <w:pPr>
        <w:spacing w:line="480" w:lineRule="auto"/>
        <w:ind w:firstLine="420"/>
        <w:rPr>
          <w:rFonts w:cs="Times New Roman"/>
          <w:sz w:val="22"/>
          <w:szCs w:val="22"/>
        </w:rPr>
      </w:pPr>
      <w:r>
        <w:rPr>
          <w:rFonts w:cs="Times New Roman"/>
          <w:sz w:val="22"/>
          <w:szCs w:val="22"/>
        </w:rPr>
        <w:t>T</w:t>
      </w:r>
      <w:r w:rsidR="00A530C3" w:rsidRPr="00A530C3">
        <w:rPr>
          <w:rFonts w:cs="Times New Roman"/>
          <w:sz w:val="22"/>
          <w:szCs w:val="22"/>
        </w:rPr>
        <w:t>here are a lot of people consuming coffee to stay awake and be more productive at work and school. Additionally, many people go to coffee shops to have a quick meeting, meet friends, relax, and enjoy their free time over a book. Therefore, it</w:t>
      </w:r>
      <w:r w:rsidR="00A4278B">
        <w:rPr>
          <w:rFonts w:cs="Times New Roman"/>
          <w:sz w:val="22"/>
          <w:szCs w:val="22"/>
        </w:rPr>
        <w:t xml:space="preserve"> i</w:t>
      </w:r>
      <w:r w:rsidR="00A530C3" w:rsidRPr="00A530C3">
        <w:rPr>
          <w:rFonts w:cs="Times New Roman"/>
          <w:sz w:val="22"/>
          <w:szCs w:val="22"/>
        </w:rPr>
        <w:t xml:space="preserve">s interesting to figure out </w:t>
      </w:r>
      <w:r w:rsidR="00A840E0">
        <w:rPr>
          <w:rFonts w:cs="Times New Roman"/>
          <w:sz w:val="22"/>
          <w:szCs w:val="22"/>
        </w:rPr>
        <w:t>if they would prefer franchises or independent coffee shops</w:t>
      </w:r>
      <w:r w:rsidR="00A530C3" w:rsidRPr="00A530C3">
        <w:rPr>
          <w:rFonts w:cs="Times New Roman"/>
          <w:sz w:val="22"/>
          <w:szCs w:val="22"/>
        </w:rPr>
        <w:t>. At the same time, we also want to know what determines people's choice.</w:t>
      </w:r>
    </w:p>
    <w:p w14:paraId="63957E92" w14:textId="32C13284" w:rsidR="00A530C3" w:rsidRPr="00A530C3" w:rsidRDefault="00A530C3" w:rsidP="00A530C3">
      <w:pPr>
        <w:spacing w:line="480" w:lineRule="auto"/>
        <w:ind w:firstLine="420"/>
        <w:rPr>
          <w:rFonts w:cs="Times New Roman"/>
          <w:sz w:val="22"/>
          <w:szCs w:val="22"/>
        </w:rPr>
      </w:pPr>
      <w:r w:rsidRPr="00A530C3">
        <w:rPr>
          <w:rFonts w:cs="Times New Roman"/>
          <w:sz w:val="22"/>
          <w:szCs w:val="22"/>
        </w:rPr>
        <w:t xml:space="preserve">There are two databases, </w:t>
      </w:r>
      <w:r w:rsidR="00D46070" w:rsidRPr="00A530C3">
        <w:rPr>
          <w:rFonts w:cs="Times New Roman"/>
          <w:sz w:val="22"/>
          <w:szCs w:val="22"/>
        </w:rPr>
        <w:t>place,</w:t>
      </w:r>
      <w:r w:rsidRPr="00A530C3">
        <w:rPr>
          <w:rFonts w:cs="Times New Roman"/>
          <w:sz w:val="22"/>
          <w:szCs w:val="22"/>
        </w:rPr>
        <w:t xml:space="preserve"> and pattern, which have detailed information about locations in the Boston area. By filtering out all the coffee shops in the Boston area, we can get a lot of information about coffee shops, including time, location, number of visitors, etc. Through the analysis of these data, we hope to be able to solve the problems raised above. </w:t>
      </w:r>
    </w:p>
    <w:p w14:paraId="79259315" w14:textId="437D5E32" w:rsidR="00A530C3" w:rsidRPr="00A530C3" w:rsidRDefault="00A530C3" w:rsidP="00A530C3">
      <w:pPr>
        <w:spacing w:line="480" w:lineRule="auto"/>
        <w:ind w:firstLine="420"/>
        <w:rPr>
          <w:rFonts w:cs="Times New Roman"/>
          <w:sz w:val="22"/>
          <w:szCs w:val="22"/>
        </w:rPr>
      </w:pPr>
      <w:r w:rsidRPr="00A530C3">
        <w:rPr>
          <w:rFonts w:cs="Times New Roman"/>
          <w:sz w:val="22"/>
          <w:szCs w:val="22"/>
        </w:rPr>
        <w:t xml:space="preserve">We need to consider the downsides of the strategies we are considering and find the optimal way to answer the question. For example, we could think about analyzing local coffee shops and </w:t>
      </w:r>
      <w:r w:rsidRPr="00A530C3">
        <w:rPr>
          <w:rFonts w:cs="Times New Roman"/>
          <w:sz w:val="22"/>
          <w:szCs w:val="22"/>
        </w:rPr>
        <w:lastRenderedPageBreak/>
        <w:t xml:space="preserve">franchises. Yet, we first need to know how we identify the stores and filter them. Furthermore, popular franchises will have way more visitors than independent stores. There will then be a gap between major coffee shops and local coffee stores. In this case, should we drop the stores that have very few visits or keep those columns? Moving forward, our task for this assignment is to establish the best way to select the coffee industry and the POI, then prepare the data. </w:t>
      </w:r>
    </w:p>
    <w:p w14:paraId="318889FC" w14:textId="35DB296E" w:rsidR="00A530C3" w:rsidRPr="00A530C3" w:rsidRDefault="00EA30EF" w:rsidP="00A530C3">
      <w:pPr>
        <w:spacing w:line="480" w:lineRule="auto"/>
        <w:ind w:firstLine="420"/>
        <w:rPr>
          <w:rFonts w:cs="Times New Roman"/>
          <w:sz w:val="22"/>
          <w:szCs w:val="22"/>
        </w:rPr>
      </w:pPr>
      <w:r>
        <w:rPr>
          <w:rFonts w:cs="Times New Roman"/>
          <w:sz w:val="22"/>
          <w:szCs w:val="22"/>
        </w:rPr>
        <w:t>Consequently, s</w:t>
      </w:r>
      <w:r w:rsidR="00A530C3" w:rsidRPr="00A530C3">
        <w:rPr>
          <w:rFonts w:cs="Times New Roman"/>
          <w:sz w:val="22"/>
          <w:szCs w:val="22"/>
        </w:rPr>
        <w:t xml:space="preserve">ome potential challenge in pursuing this research is efficiently narrowing our dataset. We could experiment with adding and removing some keywords such as the word “coffee” and some franchise names like “Starbucks”. We could look for some industry insights, using random sampling to choose some coffee shops and look for common keywords to use in our search to clean up our dataset. Besides, another challenge is the missing values per column. We need to analyze if we should remove the columns with many empty cells such as brands, </w:t>
      </w:r>
      <w:r w:rsidR="0061796E" w:rsidRPr="00A530C3">
        <w:rPr>
          <w:rFonts w:cs="Times New Roman"/>
          <w:sz w:val="22"/>
          <w:szCs w:val="22"/>
        </w:rPr>
        <w:t>and</w:t>
      </w:r>
      <w:r w:rsidR="00A530C3" w:rsidRPr="00A530C3">
        <w:rPr>
          <w:rFonts w:cs="Times New Roman"/>
          <w:sz w:val="22"/>
          <w:szCs w:val="22"/>
        </w:rPr>
        <w:t xml:space="preserve"> columns with one single variable like city and regions. For columns with few empty cells, we need to consider if we should use the average, medium, or random sampling methods to fill out the missing values per column. Another way to approach this challenge is to choose related values as the base, for example, for the missing values in column </w:t>
      </w:r>
      <w:proofErr w:type="spellStart"/>
      <w:r w:rsidR="00A530C3" w:rsidRPr="00A530C3">
        <w:rPr>
          <w:rFonts w:cs="Times New Roman"/>
          <w:sz w:val="22"/>
          <w:szCs w:val="22"/>
        </w:rPr>
        <w:t>distance_from_home</w:t>
      </w:r>
      <w:proofErr w:type="spellEnd"/>
      <w:r w:rsidR="00A530C3" w:rsidRPr="00A530C3">
        <w:rPr>
          <w:rFonts w:cs="Times New Roman"/>
          <w:sz w:val="22"/>
          <w:szCs w:val="22"/>
        </w:rPr>
        <w:t>, we could look for the same postal codes that contain this data and rewrite the same value or an approximation in the empty cells. We could use this approach to classify independent coffee shops and franchises. However, this option may not be time efficient as the size of the data is large. We could use this approach using the random sampling method to increase time efficiency.</w:t>
      </w:r>
    </w:p>
    <w:p w14:paraId="5E225E0A" w14:textId="77777777" w:rsidR="00A530C3" w:rsidRPr="00A530C3" w:rsidRDefault="00A530C3" w:rsidP="00A530C3">
      <w:pPr>
        <w:spacing w:line="480" w:lineRule="auto"/>
        <w:ind w:firstLine="420"/>
        <w:rPr>
          <w:rFonts w:cs="Times New Roman"/>
          <w:sz w:val="22"/>
          <w:szCs w:val="22"/>
        </w:rPr>
      </w:pPr>
      <w:commentRangeStart w:id="0"/>
      <w:r w:rsidRPr="00A530C3">
        <w:rPr>
          <w:rFonts w:cs="Times New Roman"/>
          <w:sz w:val="22"/>
          <w:szCs w:val="22"/>
        </w:rPr>
        <w:t xml:space="preserve">Additionally, when combining the two datasets “places'' and “patterns”, we need to find out how to separate the columns that have multiple values such as </w:t>
      </w:r>
      <w:proofErr w:type="spellStart"/>
      <w:r w:rsidRPr="00A530C3">
        <w:rPr>
          <w:rFonts w:cs="Times New Roman"/>
          <w:sz w:val="22"/>
          <w:szCs w:val="22"/>
        </w:rPr>
        <w:t>visit_by_days</w:t>
      </w:r>
      <w:proofErr w:type="spellEnd"/>
      <w:r w:rsidRPr="00A530C3">
        <w:rPr>
          <w:rFonts w:cs="Times New Roman"/>
          <w:sz w:val="22"/>
          <w:szCs w:val="22"/>
        </w:rPr>
        <w:t xml:space="preserve">, </w:t>
      </w:r>
      <w:proofErr w:type="spellStart"/>
      <w:r w:rsidRPr="00A530C3">
        <w:rPr>
          <w:rFonts w:cs="Times New Roman"/>
          <w:sz w:val="22"/>
          <w:szCs w:val="22"/>
        </w:rPr>
        <w:t>popularity_by_hour</w:t>
      </w:r>
      <w:proofErr w:type="spellEnd"/>
      <w:r w:rsidRPr="00A530C3">
        <w:rPr>
          <w:rFonts w:cs="Times New Roman"/>
          <w:sz w:val="22"/>
          <w:szCs w:val="22"/>
        </w:rPr>
        <w:t xml:space="preserve">, and </w:t>
      </w:r>
      <w:proofErr w:type="spellStart"/>
      <w:r w:rsidRPr="00A530C3">
        <w:rPr>
          <w:rFonts w:cs="Times New Roman"/>
          <w:sz w:val="22"/>
          <w:szCs w:val="22"/>
        </w:rPr>
        <w:t>popularity_by_day</w:t>
      </w:r>
      <w:proofErr w:type="spellEnd"/>
      <w:r w:rsidRPr="00A530C3">
        <w:rPr>
          <w:rFonts w:cs="Times New Roman"/>
          <w:sz w:val="22"/>
          <w:szCs w:val="22"/>
        </w:rPr>
        <w:t xml:space="preserve">. </w:t>
      </w:r>
      <w:commentRangeEnd w:id="0"/>
      <w:r w:rsidR="006D39E1">
        <w:rPr>
          <w:rStyle w:val="CommentReference"/>
        </w:rPr>
        <w:commentReference w:id="0"/>
      </w:r>
      <w:r w:rsidRPr="00A530C3">
        <w:rPr>
          <w:rFonts w:cs="Times New Roman"/>
          <w:sz w:val="22"/>
          <w:szCs w:val="22"/>
        </w:rPr>
        <w:t xml:space="preserve">We could look for some functions that separate the data by comma and assign new </w:t>
      </w:r>
      <w:r w:rsidRPr="00A530C3">
        <w:rPr>
          <w:rFonts w:cs="Times New Roman"/>
          <w:sz w:val="22"/>
          <w:szCs w:val="22"/>
        </w:rPr>
        <w:lastRenderedPageBreak/>
        <w:t xml:space="preserve">columns to the results. However, since the data presents information for one month, the number of columns will be too large. We could create columns with the monthly averages. We also need to analyze if there is a relationship between location and brand popularity, which could be measured by the number of visits per location. Through using random sampling, we could see if there is a trend between these two variables. We would also like to pick other columns such as the average of </w:t>
      </w:r>
      <w:proofErr w:type="spellStart"/>
      <w:r w:rsidRPr="00A530C3">
        <w:rPr>
          <w:rFonts w:cs="Times New Roman"/>
          <w:sz w:val="22"/>
          <w:szCs w:val="22"/>
        </w:rPr>
        <w:t>popularity_by_day</w:t>
      </w:r>
      <w:proofErr w:type="spellEnd"/>
      <w:r w:rsidRPr="00A530C3">
        <w:rPr>
          <w:rFonts w:cs="Times New Roman"/>
          <w:sz w:val="22"/>
          <w:szCs w:val="22"/>
        </w:rPr>
        <w:t xml:space="preserve"> to see if there is a trend.</w:t>
      </w:r>
    </w:p>
    <w:p w14:paraId="677E8923" w14:textId="4667EBBA" w:rsidR="00A530C3" w:rsidRPr="00A530C3" w:rsidRDefault="00A530C3" w:rsidP="00A530C3">
      <w:pPr>
        <w:spacing w:line="480" w:lineRule="auto"/>
        <w:ind w:firstLine="420"/>
        <w:rPr>
          <w:rFonts w:cs="Times New Roman"/>
          <w:sz w:val="22"/>
          <w:szCs w:val="22"/>
        </w:rPr>
      </w:pPr>
      <w:r w:rsidRPr="00A530C3">
        <w:rPr>
          <w:rFonts w:cs="Times New Roman"/>
          <w:sz w:val="22"/>
          <w:szCs w:val="22"/>
        </w:rPr>
        <w:t>To answer this question of whether the customers prefer franchises or independent coffee shops</w:t>
      </w:r>
      <w:r w:rsidR="00C43595">
        <w:rPr>
          <w:rFonts w:cs="Times New Roman"/>
          <w:sz w:val="22"/>
          <w:szCs w:val="22"/>
        </w:rPr>
        <w:t xml:space="preserve"> and</w:t>
      </w:r>
      <w:r w:rsidR="00F261D3">
        <w:rPr>
          <w:rFonts w:cs="Times New Roman"/>
          <w:sz w:val="22"/>
          <w:szCs w:val="22"/>
        </w:rPr>
        <w:t xml:space="preserve"> what affected their decisions, </w:t>
      </w:r>
      <w:r w:rsidRPr="00A530C3">
        <w:rPr>
          <w:rFonts w:cs="Times New Roman"/>
          <w:sz w:val="22"/>
          <w:szCs w:val="22"/>
        </w:rPr>
        <w:t xml:space="preserve">we need to manipulate the data first. </w:t>
      </w:r>
    </w:p>
    <w:p w14:paraId="7C5FE5F1" w14:textId="77777777" w:rsidR="00A530C3" w:rsidRPr="00A530C3" w:rsidRDefault="00A530C3" w:rsidP="00A530C3">
      <w:pPr>
        <w:spacing w:line="480" w:lineRule="auto"/>
        <w:ind w:firstLine="420"/>
        <w:rPr>
          <w:rFonts w:cs="Times New Roman"/>
          <w:sz w:val="22"/>
          <w:szCs w:val="22"/>
        </w:rPr>
      </w:pPr>
      <w:r w:rsidRPr="00A530C3">
        <w:rPr>
          <w:rFonts w:cs="Times New Roman"/>
          <w:sz w:val="22"/>
          <w:szCs w:val="22"/>
        </w:rPr>
        <w:t xml:space="preserve">The general steps would be combining the two datasets, filtering out all the coffee shops via </w:t>
      </w:r>
      <w:proofErr w:type="spellStart"/>
      <w:r w:rsidRPr="00A530C3">
        <w:rPr>
          <w:rFonts w:cs="Times New Roman"/>
          <w:sz w:val="22"/>
          <w:szCs w:val="22"/>
        </w:rPr>
        <w:t>naics_code</w:t>
      </w:r>
      <w:proofErr w:type="spellEnd"/>
      <w:r w:rsidRPr="00A530C3">
        <w:rPr>
          <w:rFonts w:cs="Times New Roman"/>
          <w:sz w:val="22"/>
          <w:szCs w:val="22"/>
        </w:rPr>
        <w:t xml:space="preserve"> 722513(which includes coffee shops) and </w:t>
      </w:r>
      <w:proofErr w:type="spellStart"/>
      <w:r w:rsidRPr="00A530C3">
        <w:rPr>
          <w:rFonts w:cs="Times New Roman"/>
          <w:sz w:val="22"/>
          <w:szCs w:val="22"/>
        </w:rPr>
        <w:t>category_tags</w:t>
      </w:r>
      <w:proofErr w:type="spellEnd"/>
      <w:r w:rsidRPr="00A530C3">
        <w:rPr>
          <w:rFonts w:cs="Times New Roman"/>
          <w:sz w:val="22"/>
          <w:szCs w:val="22"/>
        </w:rPr>
        <w:t xml:space="preserve"> that contain “Coffee”; grouping the data by independent coffee shops and franchises; comparing the average monthly visits per category and reaching the conclusion based on the results.</w:t>
      </w:r>
    </w:p>
    <w:p w14:paraId="060553C7" w14:textId="1E1FEA10" w:rsidR="00A530C3" w:rsidRPr="00A530C3" w:rsidRDefault="00A530C3" w:rsidP="00A530C3">
      <w:pPr>
        <w:spacing w:line="480" w:lineRule="auto"/>
        <w:ind w:firstLine="420"/>
        <w:rPr>
          <w:rFonts w:cs="Times New Roman"/>
          <w:sz w:val="22"/>
          <w:szCs w:val="22"/>
        </w:rPr>
      </w:pPr>
      <w:r w:rsidRPr="00A530C3">
        <w:rPr>
          <w:rFonts w:cs="Times New Roman"/>
          <w:sz w:val="22"/>
          <w:szCs w:val="22"/>
        </w:rPr>
        <w:t xml:space="preserve">There would be multiple approaches to grouping the data. The first would be looking up all the franchises operating in Boston, </w:t>
      </w:r>
      <w:r w:rsidR="0061796E" w:rsidRPr="00A530C3">
        <w:rPr>
          <w:rFonts w:cs="Times New Roman"/>
          <w:sz w:val="22"/>
          <w:szCs w:val="22"/>
        </w:rPr>
        <w:t xml:space="preserve">filtering </w:t>
      </w:r>
      <w:r w:rsidRPr="00A530C3">
        <w:rPr>
          <w:rFonts w:cs="Times New Roman"/>
          <w:sz w:val="22"/>
          <w:szCs w:val="22"/>
        </w:rPr>
        <w:t xml:space="preserve">them in the </w:t>
      </w:r>
      <w:proofErr w:type="spellStart"/>
      <w:r w:rsidRPr="00A530C3">
        <w:rPr>
          <w:rFonts w:cs="Times New Roman"/>
          <w:sz w:val="22"/>
          <w:szCs w:val="22"/>
        </w:rPr>
        <w:t>location_name</w:t>
      </w:r>
      <w:proofErr w:type="spellEnd"/>
      <w:r w:rsidRPr="00A530C3">
        <w:rPr>
          <w:rFonts w:cs="Times New Roman"/>
          <w:sz w:val="22"/>
          <w:szCs w:val="22"/>
        </w:rPr>
        <w:t xml:space="preserve"> column, and </w:t>
      </w:r>
      <w:r w:rsidR="0061796E" w:rsidRPr="00A530C3">
        <w:rPr>
          <w:rFonts w:cs="Times New Roman"/>
          <w:sz w:val="22"/>
          <w:szCs w:val="22"/>
        </w:rPr>
        <w:t>grouping</w:t>
      </w:r>
      <w:r w:rsidRPr="00A530C3">
        <w:rPr>
          <w:rFonts w:cs="Times New Roman"/>
          <w:sz w:val="22"/>
          <w:szCs w:val="22"/>
        </w:rPr>
        <w:t xml:space="preserve"> them as franchises. </w:t>
      </w:r>
    </w:p>
    <w:p w14:paraId="156BAB46" w14:textId="47A303A8" w:rsidR="00A530C3" w:rsidRPr="00A530C3" w:rsidRDefault="00A530C3" w:rsidP="00A530C3">
      <w:pPr>
        <w:spacing w:line="480" w:lineRule="auto"/>
        <w:ind w:firstLine="420"/>
        <w:rPr>
          <w:rFonts w:cs="Times New Roman"/>
          <w:sz w:val="22"/>
          <w:szCs w:val="22"/>
        </w:rPr>
      </w:pPr>
      <w:r w:rsidRPr="00A530C3">
        <w:rPr>
          <w:rFonts w:cs="Times New Roman"/>
          <w:sz w:val="22"/>
          <w:szCs w:val="22"/>
        </w:rPr>
        <w:t xml:space="preserve">Second, since most franchises have the same names across all locations, we could filter out all the rows with the same names in </w:t>
      </w:r>
      <w:proofErr w:type="spellStart"/>
      <w:r w:rsidRPr="00A530C3">
        <w:rPr>
          <w:rFonts w:cs="Times New Roman"/>
          <w:sz w:val="22"/>
          <w:szCs w:val="22"/>
        </w:rPr>
        <w:t>location_name</w:t>
      </w:r>
      <w:proofErr w:type="spellEnd"/>
      <w:r w:rsidRPr="00A530C3">
        <w:rPr>
          <w:rFonts w:cs="Times New Roman"/>
          <w:sz w:val="22"/>
          <w:szCs w:val="22"/>
        </w:rPr>
        <w:t xml:space="preserve">. This could be achieved by using </w:t>
      </w:r>
      <w:r w:rsidR="0061796E" w:rsidRPr="00A530C3">
        <w:rPr>
          <w:rFonts w:cs="Times New Roman"/>
          <w:sz w:val="22"/>
          <w:szCs w:val="22"/>
        </w:rPr>
        <w:t>unique (</w:t>
      </w:r>
      <w:r w:rsidRPr="00A530C3">
        <w:rPr>
          <w:rFonts w:cs="Times New Roman"/>
          <w:sz w:val="22"/>
          <w:szCs w:val="22"/>
        </w:rPr>
        <w:t xml:space="preserve">) and/or </w:t>
      </w:r>
      <w:r w:rsidR="0061796E" w:rsidRPr="00A530C3">
        <w:rPr>
          <w:rFonts w:cs="Times New Roman"/>
          <w:sz w:val="22"/>
          <w:szCs w:val="22"/>
        </w:rPr>
        <w:t>distinct (</w:t>
      </w:r>
      <w:r w:rsidRPr="00A530C3">
        <w:rPr>
          <w:rFonts w:cs="Times New Roman"/>
          <w:sz w:val="22"/>
          <w:szCs w:val="22"/>
        </w:rPr>
        <w:t>) in base R.</w:t>
      </w:r>
    </w:p>
    <w:p w14:paraId="5E9655D3" w14:textId="77777777" w:rsidR="00A530C3" w:rsidRPr="00A530C3" w:rsidRDefault="00A530C3" w:rsidP="00A530C3">
      <w:pPr>
        <w:spacing w:line="480" w:lineRule="auto"/>
        <w:ind w:firstLine="420"/>
        <w:rPr>
          <w:rFonts w:cs="Times New Roman"/>
          <w:sz w:val="22"/>
          <w:szCs w:val="22"/>
        </w:rPr>
      </w:pPr>
      <w:r w:rsidRPr="00A530C3">
        <w:rPr>
          <w:rFonts w:cs="Times New Roman"/>
          <w:sz w:val="22"/>
          <w:szCs w:val="22"/>
        </w:rPr>
        <w:t xml:space="preserve">According to </w:t>
      </w:r>
      <w:proofErr w:type="spellStart"/>
      <w:r w:rsidRPr="00A530C3">
        <w:rPr>
          <w:rFonts w:cs="Times New Roman"/>
          <w:sz w:val="22"/>
          <w:szCs w:val="22"/>
        </w:rPr>
        <w:t>SafeGraph</w:t>
      </w:r>
      <w:proofErr w:type="spellEnd"/>
      <w:r w:rsidRPr="00A530C3">
        <w:rPr>
          <w:rFonts w:cs="Times New Roman"/>
          <w:sz w:val="22"/>
          <w:szCs w:val="22"/>
        </w:rPr>
        <w:t xml:space="preserve"> documents, if this POI is an instance of a larger brand that we have explicitly identified, this column will contain that brand name. We can filter the local coffee shops out by filtering all the rows that have blanks in the brands column.</w:t>
      </w:r>
    </w:p>
    <w:p w14:paraId="5D3304D0" w14:textId="024B1E24" w:rsidR="00A530C3" w:rsidRDefault="00A530C3" w:rsidP="00A530C3">
      <w:pPr>
        <w:spacing w:line="480" w:lineRule="auto"/>
        <w:ind w:firstLine="420"/>
        <w:rPr>
          <w:rFonts w:cs="Times New Roman"/>
          <w:sz w:val="22"/>
          <w:szCs w:val="22"/>
        </w:rPr>
      </w:pPr>
      <w:r w:rsidRPr="00A530C3">
        <w:rPr>
          <w:rFonts w:cs="Times New Roman"/>
          <w:sz w:val="22"/>
          <w:szCs w:val="22"/>
        </w:rPr>
        <w:lastRenderedPageBreak/>
        <w:t xml:space="preserve">To obtain the average monthly visits per category, we could divide the total number of shops per category by the total number of </w:t>
      </w:r>
      <w:proofErr w:type="spellStart"/>
      <w:r w:rsidRPr="00A530C3">
        <w:rPr>
          <w:rFonts w:cs="Times New Roman"/>
          <w:sz w:val="22"/>
          <w:szCs w:val="22"/>
        </w:rPr>
        <w:t>raw_visit_counts</w:t>
      </w:r>
      <w:proofErr w:type="spellEnd"/>
      <w:r w:rsidRPr="00A530C3">
        <w:rPr>
          <w:rFonts w:cs="Times New Roman"/>
          <w:sz w:val="22"/>
          <w:szCs w:val="22"/>
        </w:rPr>
        <w:t xml:space="preserve"> in each category.</w:t>
      </w:r>
    </w:p>
    <w:p w14:paraId="16D0000E" w14:textId="4C2D147A" w:rsidR="0061796E" w:rsidRDefault="0061796E" w:rsidP="00A530C3">
      <w:pPr>
        <w:spacing w:line="480" w:lineRule="auto"/>
        <w:ind w:firstLine="420"/>
        <w:rPr>
          <w:rFonts w:cs="Times New Roman"/>
          <w:sz w:val="22"/>
          <w:szCs w:val="22"/>
        </w:rPr>
      </w:pPr>
      <w:r>
        <w:rPr>
          <w:rFonts w:cs="Times New Roman"/>
          <w:sz w:val="22"/>
          <w:szCs w:val="22"/>
        </w:rPr>
        <w:t>By following the</w:t>
      </w:r>
      <w:r w:rsidR="00F3604A">
        <w:rPr>
          <w:rFonts w:cs="Times New Roman" w:hint="eastAsia"/>
          <w:sz w:val="22"/>
          <w:szCs w:val="22"/>
        </w:rPr>
        <w:t>se</w:t>
      </w:r>
      <w:r>
        <w:rPr>
          <w:rFonts w:cs="Times New Roman"/>
          <w:sz w:val="22"/>
          <w:szCs w:val="22"/>
        </w:rPr>
        <w:t xml:space="preserve"> approaches, </w:t>
      </w:r>
      <w:r w:rsidR="00DB0A53" w:rsidRPr="00DB0A53">
        <w:rPr>
          <w:rFonts w:cs="Times New Roman"/>
          <w:sz w:val="22"/>
          <w:szCs w:val="22"/>
        </w:rPr>
        <w:t>we expect to effectively answer</w:t>
      </w:r>
      <w:r>
        <w:rPr>
          <w:rFonts w:cs="Times New Roman"/>
          <w:sz w:val="22"/>
          <w:szCs w:val="22"/>
        </w:rPr>
        <w:t xml:space="preserve"> </w:t>
      </w:r>
      <w:r w:rsidR="00592635">
        <w:rPr>
          <w:rFonts w:cs="Times New Roman"/>
          <w:sz w:val="22"/>
          <w:szCs w:val="22"/>
        </w:rPr>
        <w:t>our</w:t>
      </w:r>
      <w:r>
        <w:rPr>
          <w:rFonts w:cs="Times New Roman"/>
          <w:sz w:val="22"/>
          <w:szCs w:val="22"/>
        </w:rPr>
        <w:t xml:space="preserve"> research questions.</w:t>
      </w:r>
    </w:p>
    <w:p w14:paraId="7877749E" w14:textId="19C1CB9C" w:rsidR="006D39E1" w:rsidRDefault="006D39E1" w:rsidP="00A530C3">
      <w:pPr>
        <w:spacing w:line="480" w:lineRule="auto"/>
        <w:ind w:firstLine="420"/>
        <w:rPr>
          <w:rFonts w:cs="Times New Roman"/>
          <w:sz w:val="22"/>
          <w:szCs w:val="22"/>
        </w:rPr>
      </w:pPr>
    </w:p>
    <w:p w14:paraId="59F88365" w14:textId="77777777" w:rsidR="006D39E1" w:rsidRDefault="006D39E1" w:rsidP="006D39E1">
      <w:pPr>
        <w:rPr>
          <w:ins w:id="1" w:author="Yeabin Moon" w:date="2022-11-06T17:46:00Z"/>
          <w:rFonts w:ascii="Georgia" w:eastAsia="Times New Roman" w:hAnsi="Georgia" w:cs="Times New Roman"/>
        </w:rPr>
      </w:pPr>
      <w:ins w:id="2" w:author="Yeabin Moon" w:date="2022-11-06T17:46:00Z">
        <w:r>
          <w:rPr>
            <w:rFonts w:ascii="Georgia" w:eastAsia="Times New Roman" w:hAnsi="Georgia" w:cs="Times New Roman"/>
          </w:rPr>
          <w:t>Great</w:t>
        </w:r>
        <w:r w:rsidRPr="00127E9F">
          <w:rPr>
            <w:rFonts w:ascii="Georgia" w:eastAsia="Times New Roman" w:hAnsi="Georgia" w:cs="Times New Roman"/>
          </w:rPr>
          <w:t>.</w:t>
        </w:r>
        <w:r>
          <w:rPr>
            <w:rFonts w:ascii="Georgia" w:eastAsia="Times New Roman" w:hAnsi="Georgia" w:cs="Times New Roman"/>
          </w:rPr>
          <w:t xml:space="preserve"> One concern is the purpose of the study is too descriptive, so I recommend you add some Covid situations in your question (optional). </w:t>
        </w:r>
        <w:r w:rsidRPr="00127E9F">
          <w:rPr>
            <w:rFonts w:ascii="Georgia" w:eastAsia="Times New Roman" w:hAnsi="Georgia" w:cs="Times New Roman"/>
          </w:rPr>
          <w:t xml:space="preserve">The questions are not only well-defined, and they address significant matters in real life. </w:t>
        </w:r>
      </w:ins>
    </w:p>
    <w:p w14:paraId="2DD598A1" w14:textId="77777777" w:rsidR="006D39E1" w:rsidRDefault="006D39E1" w:rsidP="006D39E1">
      <w:pPr>
        <w:rPr>
          <w:ins w:id="3" w:author="Yeabin Moon" w:date="2022-11-06T17:46:00Z"/>
          <w:rFonts w:ascii="Georgia" w:eastAsia="Times New Roman" w:hAnsi="Georgia" w:cs="Times New Roman"/>
        </w:rPr>
      </w:pPr>
    </w:p>
    <w:p w14:paraId="764D1148" w14:textId="77777777" w:rsidR="006D39E1" w:rsidRDefault="006D39E1" w:rsidP="006D39E1">
      <w:pPr>
        <w:rPr>
          <w:ins w:id="4" w:author="Yeabin Moon" w:date="2022-11-06T17:46:00Z"/>
          <w:rFonts w:ascii="Georgia" w:eastAsia="Times New Roman" w:hAnsi="Georgia" w:cs="Times New Roman"/>
        </w:rPr>
      </w:pPr>
      <w:ins w:id="5" w:author="Yeabin Moon" w:date="2022-11-06T17:46:00Z">
        <w:r>
          <w:rPr>
            <w:rFonts w:ascii="Georgia" w:eastAsia="Times New Roman" w:hAnsi="Georgia" w:cs="Times New Roman"/>
          </w:rPr>
          <w:t xml:space="preserve">I want to see more strategies on how to filter the coffee shops. </w:t>
        </w:r>
      </w:ins>
    </w:p>
    <w:p w14:paraId="059CEB39" w14:textId="77777777" w:rsidR="006D39E1" w:rsidRDefault="006D39E1" w:rsidP="006D39E1">
      <w:pPr>
        <w:rPr>
          <w:ins w:id="6" w:author="Yeabin Moon" w:date="2022-11-06T17:46:00Z"/>
          <w:rFonts w:ascii="Georgia" w:eastAsia="Times New Roman" w:hAnsi="Georgia" w:cs="Times New Roman"/>
        </w:rPr>
      </w:pPr>
    </w:p>
    <w:p w14:paraId="6FF8AB1E" w14:textId="77777777" w:rsidR="006D39E1" w:rsidRPr="00127E9F" w:rsidRDefault="006D39E1" w:rsidP="006D39E1">
      <w:pPr>
        <w:rPr>
          <w:ins w:id="7" w:author="Yeabin Moon" w:date="2022-11-06T17:46:00Z"/>
          <w:rFonts w:ascii="Georgia" w:eastAsia="Times New Roman" w:hAnsi="Georgia" w:cs="Times New Roman"/>
        </w:rPr>
      </w:pPr>
      <w:ins w:id="8" w:author="Yeabin Moon" w:date="2022-11-06T17:46:00Z">
        <w:r w:rsidRPr="00127E9F">
          <w:rPr>
            <w:rFonts w:ascii="Georgia" w:eastAsia="Times New Roman" w:hAnsi="Georgia" w:cs="Times New Roman"/>
          </w:rPr>
          <w:t>Here is what I want you to do</w:t>
        </w:r>
        <w:r>
          <w:rPr>
            <w:rFonts w:ascii="Georgia" w:eastAsia="Times New Roman" w:hAnsi="Georgia" w:cs="Times New Roman"/>
          </w:rPr>
          <w:t>:</w:t>
        </w:r>
      </w:ins>
    </w:p>
    <w:p w14:paraId="31C98DB1" w14:textId="77777777" w:rsidR="006D39E1" w:rsidRPr="00127E9F" w:rsidRDefault="006D39E1" w:rsidP="006D39E1">
      <w:pPr>
        <w:rPr>
          <w:ins w:id="9" w:author="Yeabin Moon" w:date="2022-11-06T17:46:00Z"/>
          <w:rFonts w:ascii="Georgia" w:eastAsia="Times New Roman" w:hAnsi="Georgia" w:cs="Times New Roman"/>
        </w:rPr>
      </w:pPr>
    </w:p>
    <w:p w14:paraId="1C4D9971" w14:textId="77777777" w:rsidR="006D39E1" w:rsidRPr="00127E9F" w:rsidRDefault="006D39E1" w:rsidP="006D39E1">
      <w:pPr>
        <w:pStyle w:val="ListParagraph"/>
        <w:numPr>
          <w:ilvl w:val="0"/>
          <w:numId w:val="1"/>
        </w:numPr>
        <w:rPr>
          <w:ins w:id="10" w:author="Yeabin Moon" w:date="2022-11-06T17:46:00Z"/>
          <w:rFonts w:ascii="Georgia" w:hAnsi="Georgia"/>
        </w:rPr>
      </w:pPr>
      <w:ins w:id="11" w:author="Yeabin Moon" w:date="2022-11-06T17:46:00Z">
        <w:r w:rsidRPr="00127E9F">
          <w:rPr>
            <w:rFonts w:ascii="Georgia" w:eastAsia="Times New Roman" w:hAnsi="Georgia" w:cs="Times New Roman"/>
          </w:rPr>
          <w:t xml:space="preserve">Find all the POIs relevant to </w:t>
        </w:r>
        <w:r>
          <w:rPr>
            <w:rFonts w:ascii="Georgia" w:eastAsia="Times New Roman" w:hAnsi="Georgia" w:cs="Times New Roman"/>
          </w:rPr>
          <w:t>coffee shops</w:t>
        </w:r>
      </w:ins>
    </w:p>
    <w:p w14:paraId="68044B3B" w14:textId="77777777" w:rsidR="006D39E1" w:rsidRPr="00127E9F" w:rsidRDefault="006D39E1" w:rsidP="006D39E1">
      <w:pPr>
        <w:pStyle w:val="ListParagraph"/>
        <w:numPr>
          <w:ilvl w:val="1"/>
          <w:numId w:val="1"/>
        </w:numPr>
        <w:rPr>
          <w:ins w:id="12" w:author="Yeabin Moon" w:date="2022-11-06T17:46:00Z"/>
          <w:rFonts w:ascii="Georgia" w:hAnsi="Georgia"/>
        </w:rPr>
      </w:pPr>
      <w:ins w:id="13" w:author="Yeabin Moon" w:date="2022-11-06T17:46:00Z">
        <w:r w:rsidRPr="00127E9F">
          <w:rPr>
            <w:rFonts w:ascii="Georgia" w:eastAsia="Times New Roman" w:hAnsi="Georgia" w:cs="Times New Roman"/>
          </w:rPr>
          <w:t>Provide me the specific ways in words</w:t>
        </w:r>
      </w:ins>
    </w:p>
    <w:p w14:paraId="07C705B5" w14:textId="77777777" w:rsidR="006D39E1" w:rsidRPr="00127E9F" w:rsidRDefault="006D39E1" w:rsidP="006D39E1">
      <w:pPr>
        <w:pStyle w:val="ListParagraph"/>
        <w:numPr>
          <w:ilvl w:val="2"/>
          <w:numId w:val="1"/>
        </w:numPr>
        <w:rPr>
          <w:ins w:id="14" w:author="Yeabin Moon" w:date="2022-11-06T17:46:00Z"/>
          <w:rFonts w:ascii="Georgia" w:hAnsi="Georgia"/>
        </w:rPr>
      </w:pPr>
      <w:ins w:id="15" w:author="Yeabin Moon" w:date="2022-11-06T17:46:00Z">
        <w:r>
          <w:rPr>
            <w:rFonts w:ascii="Georgia" w:eastAsia="Times New Roman" w:hAnsi="Georgia" w:cs="Times New Roman"/>
          </w:rPr>
          <w:t>Need to have at least FOUR DIFFERENT strategies</w:t>
        </w:r>
      </w:ins>
    </w:p>
    <w:p w14:paraId="79329A1C" w14:textId="77777777" w:rsidR="006D39E1" w:rsidRPr="00127E9F" w:rsidRDefault="006D39E1" w:rsidP="006D39E1">
      <w:pPr>
        <w:pStyle w:val="ListParagraph"/>
        <w:numPr>
          <w:ilvl w:val="3"/>
          <w:numId w:val="1"/>
        </w:numPr>
        <w:rPr>
          <w:ins w:id="16" w:author="Yeabin Moon" w:date="2022-11-06T17:46:00Z"/>
          <w:rFonts w:ascii="Georgia" w:hAnsi="Georgia"/>
        </w:rPr>
      </w:pPr>
      <w:ins w:id="17" w:author="Yeabin Moon" w:date="2022-11-06T17:46:00Z">
        <w:r>
          <w:rPr>
            <w:rFonts w:ascii="Georgia" w:eastAsia="Times New Roman" w:hAnsi="Georgia" w:cs="Times New Roman"/>
          </w:rPr>
          <w:t xml:space="preserve">Give me a FULL list of keywords if you want to filter based on the name of POIs </w:t>
        </w:r>
      </w:ins>
    </w:p>
    <w:p w14:paraId="254F2E91" w14:textId="77777777" w:rsidR="006D39E1" w:rsidRPr="00127E9F" w:rsidRDefault="006D39E1" w:rsidP="006D39E1">
      <w:pPr>
        <w:pStyle w:val="ListParagraph"/>
        <w:numPr>
          <w:ilvl w:val="1"/>
          <w:numId w:val="1"/>
        </w:numPr>
        <w:rPr>
          <w:ins w:id="18" w:author="Yeabin Moon" w:date="2022-11-06T17:46:00Z"/>
          <w:rFonts w:ascii="Georgia" w:hAnsi="Georgia"/>
        </w:rPr>
      </w:pPr>
      <w:ins w:id="19" w:author="Yeabin Moon" w:date="2022-11-06T17:46:00Z">
        <w:r w:rsidRPr="00127E9F">
          <w:rPr>
            <w:rFonts w:ascii="Georgia" w:hAnsi="Georgia"/>
          </w:rPr>
          <w:t xml:space="preserve">Provide me the result </w:t>
        </w:r>
      </w:ins>
    </w:p>
    <w:p w14:paraId="69BA3708" w14:textId="77777777" w:rsidR="006D39E1" w:rsidRPr="00127E9F" w:rsidRDefault="006D39E1" w:rsidP="006D39E1">
      <w:pPr>
        <w:pStyle w:val="ListParagraph"/>
        <w:numPr>
          <w:ilvl w:val="2"/>
          <w:numId w:val="1"/>
        </w:numPr>
        <w:rPr>
          <w:ins w:id="20" w:author="Yeabin Moon" w:date="2022-11-06T17:46:00Z"/>
          <w:rFonts w:ascii="Georgia" w:hAnsi="Georgia"/>
        </w:rPr>
      </w:pPr>
      <w:ins w:id="21" w:author="Yeabin Moon" w:date="2022-11-06T17:46:00Z">
        <w:r w:rsidRPr="00127E9F">
          <w:rPr>
            <w:rFonts w:ascii="Georgia" w:hAnsi="Georgia"/>
          </w:rPr>
          <w:t>Summary statistics of POIs</w:t>
        </w:r>
        <w:r>
          <w:rPr>
            <w:rFonts w:ascii="Georgia" w:hAnsi="Georgia"/>
          </w:rPr>
          <w:t xml:space="preserve"> for each strategy</w:t>
        </w:r>
      </w:ins>
    </w:p>
    <w:p w14:paraId="27DE1D40" w14:textId="77777777" w:rsidR="006D39E1" w:rsidRPr="00127E9F" w:rsidRDefault="006D39E1" w:rsidP="006D39E1">
      <w:pPr>
        <w:pStyle w:val="ListParagraph"/>
        <w:numPr>
          <w:ilvl w:val="2"/>
          <w:numId w:val="1"/>
        </w:numPr>
        <w:rPr>
          <w:ins w:id="22" w:author="Yeabin Moon" w:date="2022-11-06T17:46:00Z"/>
          <w:rFonts w:ascii="Georgia" w:hAnsi="Georgia"/>
        </w:rPr>
      </w:pPr>
      <w:ins w:id="23" w:author="Yeabin Moon" w:date="2022-11-06T17:46:00Z">
        <w:r w:rsidRPr="00127E9F">
          <w:rPr>
            <w:rFonts w:ascii="Georgia" w:hAnsi="Georgia"/>
          </w:rPr>
          <w:t xml:space="preserve">Find the number of raw visitors for the corresponding </w:t>
        </w:r>
        <w:r>
          <w:rPr>
            <w:rFonts w:ascii="Georgia" w:hAnsi="Georgia"/>
          </w:rPr>
          <w:t>strategy</w:t>
        </w:r>
      </w:ins>
    </w:p>
    <w:p w14:paraId="0F14F6F2" w14:textId="77777777" w:rsidR="006D39E1" w:rsidRPr="00127E9F" w:rsidRDefault="006D39E1" w:rsidP="006D39E1">
      <w:pPr>
        <w:pStyle w:val="ListParagraph"/>
        <w:numPr>
          <w:ilvl w:val="3"/>
          <w:numId w:val="1"/>
        </w:numPr>
        <w:rPr>
          <w:ins w:id="24" w:author="Yeabin Moon" w:date="2022-11-06T17:46:00Z"/>
          <w:rFonts w:ascii="Georgia" w:hAnsi="Georgia"/>
        </w:rPr>
      </w:pPr>
      <w:ins w:id="25" w:author="Yeabin Moon" w:date="2022-11-06T17:46:00Z">
        <w:r w:rsidRPr="00127E9F">
          <w:rPr>
            <w:rFonts w:ascii="Georgia" w:hAnsi="Georgia"/>
          </w:rPr>
          <w:t xml:space="preserve">Summary statistics of visitors </w:t>
        </w:r>
      </w:ins>
    </w:p>
    <w:p w14:paraId="32525B76" w14:textId="77777777" w:rsidR="006D39E1" w:rsidRPr="00127E9F" w:rsidRDefault="006D39E1" w:rsidP="006D39E1">
      <w:pPr>
        <w:pStyle w:val="ListParagraph"/>
        <w:numPr>
          <w:ilvl w:val="3"/>
          <w:numId w:val="1"/>
        </w:numPr>
        <w:rPr>
          <w:ins w:id="26" w:author="Yeabin Moon" w:date="2022-11-06T17:46:00Z"/>
          <w:rFonts w:ascii="Georgia" w:hAnsi="Georgia"/>
        </w:rPr>
      </w:pPr>
      <w:ins w:id="27" w:author="Yeabin Moon" w:date="2022-11-06T17:46:00Z">
        <w:r w:rsidRPr="00127E9F">
          <w:rPr>
            <w:rFonts w:ascii="Georgia" w:hAnsi="Georgia"/>
          </w:rPr>
          <w:t>Add time (month) dimension if necessary</w:t>
        </w:r>
      </w:ins>
    </w:p>
    <w:p w14:paraId="1C8B8487" w14:textId="77777777" w:rsidR="006D39E1" w:rsidRPr="002C15F0" w:rsidRDefault="006D39E1" w:rsidP="006D39E1">
      <w:pPr>
        <w:ind w:left="720"/>
        <w:rPr>
          <w:ins w:id="28" w:author="Yeabin Moon" w:date="2022-11-06T17:46:00Z"/>
        </w:rPr>
      </w:pPr>
    </w:p>
    <w:p w14:paraId="2F67ED89" w14:textId="77777777" w:rsidR="006D39E1" w:rsidRDefault="006D39E1" w:rsidP="006D39E1">
      <w:pPr>
        <w:rPr>
          <w:ins w:id="29" w:author="Yeabin Moon" w:date="2022-11-06T17:46:00Z"/>
          <w:rFonts w:eastAsia="Times New Roman" w:cs="Times New Roman"/>
        </w:rPr>
      </w:pPr>
      <w:ins w:id="30" w:author="Yeabin Moon" w:date="2022-11-06T17:46:00Z">
        <w:r>
          <w:rPr>
            <w:rFonts w:eastAsia="Times New Roman" w:cs="Times New Roman"/>
          </w:rPr>
          <w:t xml:space="preserve">Send me the result by 11th. If you want to talk with me, please use: </w:t>
        </w:r>
      </w:ins>
    </w:p>
    <w:p w14:paraId="411066FA" w14:textId="77777777" w:rsidR="006D39E1" w:rsidRDefault="006D39E1" w:rsidP="006D39E1">
      <w:pPr>
        <w:rPr>
          <w:ins w:id="31" w:author="Yeabin Moon" w:date="2022-11-06T17:46:00Z"/>
          <w:rFonts w:eastAsia="Times New Roman" w:cs="Times New Roman"/>
        </w:rPr>
      </w:pPr>
    </w:p>
    <w:p w14:paraId="2D4B663B" w14:textId="77777777" w:rsidR="006D39E1" w:rsidRDefault="006D39E1" w:rsidP="006D39E1">
      <w:pPr>
        <w:rPr>
          <w:ins w:id="32" w:author="Yeabin Moon" w:date="2022-11-06T17:46:00Z"/>
          <w:rFonts w:eastAsia="Times New Roman" w:cs="Times New Roman"/>
        </w:rPr>
      </w:pPr>
      <w:ins w:id="33" w:author="Yeabin Moon" w:date="2022-11-06T17:46:00Z">
        <w:r>
          <w:rPr>
            <w:rFonts w:eastAsia="Times New Roman" w:cs="Times New Roman"/>
          </w:rPr>
          <w:fldChar w:fldCharType="begin"/>
        </w:r>
        <w:r>
          <w:rPr>
            <w:rFonts w:eastAsia="Times New Roman" w:cs="Times New Roman"/>
          </w:rPr>
          <w:instrText xml:space="preserve"> HYPERLINK "</w:instrText>
        </w:r>
        <w:r w:rsidRPr="00127E9F">
          <w:rPr>
            <w:rFonts w:eastAsia="Times New Roman" w:cs="Times New Roman"/>
          </w:rPr>
          <w:instrText>https://calendly.com/ymoon-econ/30min_moon</w:instrText>
        </w:r>
        <w:r>
          <w:rPr>
            <w:rFonts w:eastAsia="Times New Roman" w:cs="Times New Roman"/>
          </w:rPr>
          <w:instrText xml:space="preserve">" </w:instrText>
        </w:r>
        <w:r>
          <w:rPr>
            <w:rFonts w:eastAsia="Times New Roman" w:cs="Times New Roman"/>
          </w:rPr>
          <w:fldChar w:fldCharType="separate"/>
        </w:r>
        <w:r w:rsidRPr="006F5A91">
          <w:rPr>
            <w:rStyle w:val="Hyperlink"/>
            <w:rFonts w:eastAsia="Times New Roman" w:cs="Times New Roman"/>
          </w:rPr>
          <w:t>https://calendly.com/ymoon-econ/30min_moon</w:t>
        </w:r>
        <w:r>
          <w:rPr>
            <w:rFonts w:eastAsia="Times New Roman" w:cs="Times New Roman"/>
          </w:rPr>
          <w:fldChar w:fldCharType="end"/>
        </w:r>
      </w:ins>
    </w:p>
    <w:p w14:paraId="409D9E01" w14:textId="77777777" w:rsidR="006D39E1" w:rsidRDefault="006D39E1" w:rsidP="006D39E1">
      <w:pPr>
        <w:rPr>
          <w:ins w:id="34" w:author="Yeabin Moon" w:date="2022-11-06T17:46:00Z"/>
          <w:rFonts w:eastAsia="Times New Roman" w:cs="Times New Roman"/>
        </w:rPr>
      </w:pPr>
    </w:p>
    <w:p w14:paraId="79C36B85" w14:textId="77777777" w:rsidR="006D39E1" w:rsidRDefault="006D39E1" w:rsidP="006D39E1">
      <w:pPr>
        <w:rPr>
          <w:ins w:id="35" w:author="Yeabin Moon" w:date="2022-11-06T17:46:00Z"/>
          <w:rFonts w:eastAsia="Times New Roman" w:cs="Times New Roman"/>
        </w:rPr>
      </w:pPr>
    </w:p>
    <w:p w14:paraId="5900C161" w14:textId="77777777" w:rsidR="006D39E1" w:rsidRDefault="006D39E1" w:rsidP="006D39E1">
      <w:pPr>
        <w:rPr>
          <w:ins w:id="36" w:author="Yeabin Moon" w:date="2022-11-06T17:46:00Z"/>
          <w:rFonts w:eastAsia="Times New Roman" w:cs="Times New Roman"/>
        </w:rPr>
      </w:pPr>
      <w:ins w:id="37" w:author="Yeabin Moon" w:date="2022-11-06T17:46:00Z">
        <w:r>
          <w:rPr>
            <w:rFonts w:eastAsia="Times New Roman" w:cs="Times New Roman"/>
          </w:rPr>
          <w:t>Motivation: Good</w:t>
        </w:r>
      </w:ins>
    </w:p>
    <w:p w14:paraId="0D078E04" w14:textId="77777777" w:rsidR="006D39E1" w:rsidRDefault="006D39E1" w:rsidP="006D39E1">
      <w:pPr>
        <w:rPr>
          <w:ins w:id="38" w:author="Yeabin Moon" w:date="2022-11-06T17:46:00Z"/>
          <w:rFonts w:eastAsia="Times New Roman" w:cs="Times New Roman"/>
        </w:rPr>
      </w:pPr>
      <w:ins w:id="39" w:author="Yeabin Moon" w:date="2022-11-06T17:46:00Z">
        <w:r>
          <w:rPr>
            <w:rFonts w:eastAsia="Times New Roman" w:cs="Times New Roman"/>
          </w:rPr>
          <w:t>Answer Strategy: Poor</w:t>
        </w:r>
      </w:ins>
    </w:p>
    <w:p w14:paraId="75DFF8E1" w14:textId="77777777" w:rsidR="006D39E1" w:rsidRDefault="006D39E1" w:rsidP="006D39E1">
      <w:pPr>
        <w:rPr>
          <w:ins w:id="40" w:author="Yeabin Moon" w:date="2022-11-06T17:46:00Z"/>
          <w:rFonts w:eastAsia="Times New Roman" w:cs="Times New Roman"/>
        </w:rPr>
      </w:pPr>
      <w:ins w:id="41" w:author="Yeabin Moon" w:date="2022-11-06T17:46:00Z">
        <w:r>
          <w:rPr>
            <w:rFonts w:eastAsia="Times New Roman" w:cs="Times New Roman"/>
          </w:rPr>
          <w:lastRenderedPageBreak/>
          <w:t>Writing quality: Good</w:t>
        </w:r>
      </w:ins>
    </w:p>
    <w:p w14:paraId="3AACDD0A" w14:textId="77777777" w:rsidR="006D39E1" w:rsidRPr="00A530C3" w:rsidRDefault="006D39E1" w:rsidP="00A530C3">
      <w:pPr>
        <w:spacing w:line="480" w:lineRule="auto"/>
        <w:ind w:firstLine="420"/>
        <w:rPr>
          <w:rFonts w:cs="Times New Roman"/>
          <w:sz w:val="22"/>
          <w:szCs w:val="22"/>
        </w:rPr>
      </w:pPr>
    </w:p>
    <w:sectPr w:rsidR="006D39E1" w:rsidRPr="00A530C3">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eabin Moon" w:date="2022-11-06T17:44:00Z" w:initials="YM">
    <w:p w14:paraId="15C324BC" w14:textId="77777777" w:rsidR="006D39E1" w:rsidRDefault="006D39E1" w:rsidP="00633B82">
      <w:r>
        <w:rPr>
          <w:rStyle w:val="CommentReference"/>
        </w:rPr>
        <w:annotationRef/>
      </w:r>
      <w:r>
        <w:rPr>
          <w:sz w:val="20"/>
          <w:szCs w:val="20"/>
        </w:rPr>
        <w:t>I recommend not to since their data types are different to what we have learned. It is json-type data.</w:t>
      </w:r>
    </w:p>
    <w:p w14:paraId="39AD3C06" w14:textId="77777777" w:rsidR="006D39E1" w:rsidRDefault="006D39E1" w:rsidP="00633B8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D3C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710C" w16cex:dateUtc="2022-11-06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D3C06" w16cid:durableId="27127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F9BE6" w14:textId="77777777" w:rsidR="00276BCF" w:rsidRDefault="00276BCF" w:rsidP="00CF7E1B">
      <w:pPr>
        <w:spacing w:after="0"/>
      </w:pPr>
      <w:r>
        <w:separator/>
      </w:r>
    </w:p>
  </w:endnote>
  <w:endnote w:type="continuationSeparator" w:id="0">
    <w:p w14:paraId="7BF4E9D4" w14:textId="77777777" w:rsidR="00276BCF" w:rsidRDefault="00276BCF" w:rsidP="00CF7E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98946" w14:textId="77777777" w:rsidR="00276BCF" w:rsidRDefault="00276BCF" w:rsidP="00CF7E1B">
      <w:pPr>
        <w:spacing w:after="0"/>
      </w:pPr>
      <w:r>
        <w:separator/>
      </w:r>
    </w:p>
  </w:footnote>
  <w:footnote w:type="continuationSeparator" w:id="0">
    <w:p w14:paraId="38E88DC1" w14:textId="77777777" w:rsidR="00276BCF" w:rsidRDefault="00276BCF" w:rsidP="00CF7E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60CD"/>
    <w:multiLevelType w:val="hybridMultilevel"/>
    <w:tmpl w:val="C498B160"/>
    <w:lvl w:ilvl="0" w:tplc="FFFFFFFF">
      <w:start w:val="1"/>
      <w:numFmt w:val="decimal"/>
      <w:lvlText w:val="%1."/>
      <w:lvlJc w:val="left"/>
      <w:pPr>
        <w:ind w:left="720" w:hanging="360"/>
      </w:pPr>
      <w:rPr>
        <w:rFonts w:ascii="Times New Roman" w:eastAsia="Times New Roman"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41841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abin Moon">
    <w15:presenceInfo w15:providerId="AD" w15:userId="S::yeabinmoon@brandeis.edu::08ba90b4-b52f-4e90-98eb-0e706bef9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C3"/>
    <w:rsid w:val="000A2CC7"/>
    <w:rsid w:val="00276BCF"/>
    <w:rsid w:val="00580F1C"/>
    <w:rsid w:val="00592635"/>
    <w:rsid w:val="0061796E"/>
    <w:rsid w:val="00621F3A"/>
    <w:rsid w:val="006D39E1"/>
    <w:rsid w:val="00814E77"/>
    <w:rsid w:val="00A4278B"/>
    <w:rsid w:val="00A530C3"/>
    <w:rsid w:val="00A71BDB"/>
    <w:rsid w:val="00A840E0"/>
    <w:rsid w:val="00C43595"/>
    <w:rsid w:val="00CB10FB"/>
    <w:rsid w:val="00CF7E1B"/>
    <w:rsid w:val="00D46070"/>
    <w:rsid w:val="00DB0A53"/>
    <w:rsid w:val="00E451FD"/>
    <w:rsid w:val="00EA30EF"/>
    <w:rsid w:val="00F261D3"/>
    <w:rsid w:val="00F36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D09C1"/>
  <w15:chartTrackingRefBased/>
  <w15:docId w15:val="{412171B0-D02E-44C8-A88E-66117E7B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1"/>
        <w:szCs w:val="21"/>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1B"/>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7E1B"/>
    <w:rPr>
      <w:sz w:val="18"/>
      <w:szCs w:val="18"/>
    </w:rPr>
  </w:style>
  <w:style w:type="paragraph" w:styleId="Footer">
    <w:name w:val="footer"/>
    <w:basedOn w:val="Normal"/>
    <w:link w:val="FooterChar"/>
    <w:uiPriority w:val="99"/>
    <w:unhideWhenUsed/>
    <w:rsid w:val="00CF7E1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F7E1B"/>
    <w:rPr>
      <w:sz w:val="18"/>
      <w:szCs w:val="18"/>
    </w:rPr>
  </w:style>
  <w:style w:type="character" w:styleId="CommentReference">
    <w:name w:val="annotation reference"/>
    <w:basedOn w:val="DefaultParagraphFont"/>
    <w:uiPriority w:val="99"/>
    <w:semiHidden/>
    <w:unhideWhenUsed/>
    <w:rsid w:val="006D39E1"/>
    <w:rPr>
      <w:sz w:val="16"/>
      <w:szCs w:val="16"/>
    </w:rPr>
  </w:style>
  <w:style w:type="paragraph" w:styleId="CommentText">
    <w:name w:val="annotation text"/>
    <w:basedOn w:val="Normal"/>
    <w:link w:val="CommentTextChar"/>
    <w:uiPriority w:val="99"/>
    <w:semiHidden/>
    <w:unhideWhenUsed/>
    <w:rsid w:val="006D39E1"/>
    <w:rPr>
      <w:sz w:val="20"/>
      <w:szCs w:val="20"/>
    </w:rPr>
  </w:style>
  <w:style w:type="character" w:customStyle="1" w:styleId="CommentTextChar">
    <w:name w:val="Comment Text Char"/>
    <w:basedOn w:val="DefaultParagraphFont"/>
    <w:link w:val="CommentText"/>
    <w:uiPriority w:val="99"/>
    <w:semiHidden/>
    <w:rsid w:val="006D39E1"/>
    <w:rPr>
      <w:sz w:val="20"/>
      <w:szCs w:val="20"/>
    </w:rPr>
  </w:style>
  <w:style w:type="paragraph" w:styleId="CommentSubject">
    <w:name w:val="annotation subject"/>
    <w:basedOn w:val="CommentText"/>
    <w:next w:val="CommentText"/>
    <w:link w:val="CommentSubjectChar"/>
    <w:uiPriority w:val="99"/>
    <w:semiHidden/>
    <w:unhideWhenUsed/>
    <w:rsid w:val="006D39E1"/>
    <w:rPr>
      <w:b/>
      <w:bCs/>
    </w:rPr>
  </w:style>
  <w:style w:type="character" w:customStyle="1" w:styleId="CommentSubjectChar">
    <w:name w:val="Comment Subject Char"/>
    <w:basedOn w:val="CommentTextChar"/>
    <w:link w:val="CommentSubject"/>
    <w:uiPriority w:val="99"/>
    <w:semiHidden/>
    <w:rsid w:val="006D39E1"/>
    <w:rPr>
      <w:b/>
      <w:bCs/>
      <w:sz w:val="20"/>
      <w:szCs w:val="20"/>
    </w:rPr>
  </w:style>
  <w:style w:type="paragraph" w:styleId="Revision">
    <w:name w:val="Revision"/>
    <w:hidden/>
    <w:uiPriority w:val="99"/>
    <w:semiHidden/>
    <w:rsid w:val="006D39E1"/>
    <w:pPr>
      <w:spacing w:after="0"/>
    </w:pPr>
  </w:style>
  <w:style w:type="paragraph" w:styleId="ListParagraph">
    <w:name w:val="List Paragraph"/>
    <w:basedOn w:val="Normal"/>
    <w:uiPriority w:val="34"/>
    <w:qFormat/>
    <w:rsid w:val="006D39E1"/>
    <w:pPr>
      <w:spacing w:after="0"/>
      <w:ind w:left="720"/>
      <w:contextualSpacing/>
    </w:pPr>
    <w:rPr>
      <w:rFonts w:asciiTheme="minorHAnsi" w:eastAsiaTheme="minorHAnsi" w:hAnsiTheme="minorHAnsi"/>
      <w:kern w:val="0"/>
      <w:sz w:val="24"/>
      <w:szCs w:val="24"/>
      <w:lang w:eastAsia="en-US"/>
    </w:rPr>
  </w:style>
  <w:style w:type="character" w:styleId="Hyperlink">
    <w:name w:val="Hyperlink"/>
    <w:basedOn w:val="DefaultParagraphFont"/>
    <w:uiPriority w:val="99"/>
    <w:unhideWhenUsed/>
    <w:rsid w:val="006D3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Zhengxuan Wang</dc:creator>
  <cp:keywords/>
  <dc:description/>
  <cp:lastModifiedBy>Yeabin Moon</cp:lastModifiedBy>
  <cp:revision>2</cp:revision>
  <dcterms:created xsi:type="dcterms:W3CDTF">2022-11-06T22:47:00Z</dcterms:created>
  <dcterms:modified xsi:type="dcterms:W3CDTF">2022-11-06T22:47:00Z</dcterms:modified>
</cp:coreProperties>
</file>