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5042" w:rsidRDefault="009967F7">
      <w:pPr>
        <w:spacing w:before="240" w:after="240" w:line="480" w:lineRule="auto"/>
        <w:jc w:val="center"/>
        <w:rPr>
          <w:rFonts w:ascii="Times New Roman" w:eastAsia="Times New Roman" w:hAnsi="Times New Roman" w:cs="Times New Roman"/>
          <w:b/>
        </w:rPr>
      </w:pPr>
      <w:r>
        <w:rPr>
          <w:rFonts w:ascii="Times New Roman" w:eastAsia="Times New Roman" w:hAnsi="Times New Roman" w:cs="Times New Roman"/>
          <w:b/>
        </w:rPr>
        <w:t>Seasonal Consumer Coffee Habits in Boston</w:t>
      </w:r>
    </w:p>
    <w:p w14:paraId="00000002" w14:textId="77777777" w:rsidR="009B5042" w:rsidRDefault="009967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Boston has the highest number of coffee shops per citizen in the United States; for every one hundred thousand citizens, there are sixty-one coffee places</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In addition, according to WalletHub</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Boston is among the finest twenty places for coffee in the United States. Moreover, coffee shops are a sociocultural phenomenon that people from all over the world can relate to and enjoy. Coffee is a big part of day-to-day life for many people. To illustrate, people grab coffee when they need to go to work, when they have homework to do, when they need a pick me up, when they want to catch up with a friend, and more. Additionally, specialty cafes are popping up in the suburbs; each with its own customer base and main selling points. With that in mind, leveraging consumers’ behavior in the industry of coffee shops leads to fruitful insights that shed light on various social, cultural, and economic factors, making it a highly relevant area of research. </w:t>
      </w:r>
    </w:p>
    <w:p w14:paraId="00000003" w14:textId="77777777" w:rsidR="009B5042" w:rsidRDefault="009967F7">
      <w:pPr>
        <w:spacing w:line="480" w:lineRule="auto"/>
        <w:ind w:firstLine="720"/>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 xml:space="preserve">In particular, this research project seeks to analyze consumers’ coffee habits across seasons. More specifically, given that </w:t>
      </w:r>
      <w:proofErr w:type="spellStart"/>
      <w:r>
        <w:rPr>
          <w:rFonts w:ascii="Times New Roman" w:eastAsia="Times New Roman" w:hAnsi="Times New Roman" w:cs="Times New Roman"/>
        </w:rPr>
        <w:t>SafeGraph</w:t>
      </w:r>
      <w:proofErr w:type="spellEnd"/>
      <w:r>
        <w:rPr>
          <w:rFonts w:ascii="Times New Roman" w:eastAsia="Times New Roman" w:hAnsi="Times New Roman" w:cs="Times New Roman"/>
        </w:rPr>
        <w:t xml:space="preserve"> offers data from January 2022 to August 2022, this research project aims to analyze whether consumers in Boston are more likely to visit coffee shops during the winter, spring, or summer. In addition to that, throughout this project, the implementation team plans to provide information regarding the geographic areas that have the highest and lowest number of coffee shops, hours, days, and months, during which visitors frequent coffee shops more, coffee shops with the highest and lowest number of visitors, and so on. </w:t>
      </w:r>
    </w:p>
    <w:p w14:paraId="00000004" w14:textId="26B6777A" w:rsidR="009B5042" w:rsidRDefault="009967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terms of utilizing the data, the team plans on employing a few different filtering strategies and on choosing the optimal one based on the robustness of the data the strategy produces. The first strategy is to choose a few larger chain coffee shops, such as Starbucks and Dunkin, and filter the remaining coffee shops out of the </w:t>
      </w:r>
      <w:proofErr w:type="spellStart"/>
      <w:r>
        <w:rPr>
          <w:rFonts w:ascii="Times New Roman" w:eastAsia="Times New Roman" w:hAnsi="Times New Roman" w:cs="Times New Roman"/>
        </w:rPr>
        <w:t>location_name</w:t>
      </w:r>
      <w:proofErr w:type="spellEnd"/>
      <w:r>
        <w:rPr>
          <w:rFonts w:ascii="Times New Roman" w:eastAsia="Times New Roman" w:hAnsi="Times New Roman" w:cs="Times New Roman"/>
        </w:rPr>
        <w:t xml:space="preserve"> or brands columns. This allows the implementation team to choose on </w:t>
      </w:r>
      <w:r>
        <w:rPr>
          <w:rFonts w:ascii="Times New Roman" w:eastAsia="Times New Roman" w:hAnsi="Times New Roman" w:cs="Times New Roman"/>
        </w:rPr>
        <w:lastRenderedPageBreak/>
        <w:t xml:space="preserve">which coffee shops the research will be conducted. Under this strategy, the research would be conducted on larger Boston brands, such as Starbucks and Dunkin, and would exclude individual, local coffee shops. Another strategy would be to filter </w:t>
      </w:r>
      <w:proofErr w:type="spellStart"/>
      <w:r>
        <w:rPr>
          <w:rFonts w:ascii="Times New Roman" w:eastAsia="Times New Roman" w:hAnsi="Times New Roman" w:cs="Times New Roman"/>
        </w:rPr>
        <w:t>location_name</w:t>
      </w:r>
      <w:proofErr w:type="spellEnd"/>
      <w:r>
        <w:rPr>
          <w:rFonts w:ascii="Times New Roman" w:eastAsia="Times New Roman" w:hAnsi="Times New Roman" w:cs="Times New Roman"/>
        </w:rPr>
        <w:t xml:space="preserve"> or brands for businesses that have as their title some of the main keywords used to describe coffee shops. Among such keywords can be the terms “coffee” or “</w:t>
      </w:r>
      <w:commentRangeStart w:id="1"/>
      <w:r>
        <w:rPr>
          <w:rFonts w:ascii="Times New Roman" w:eastAsia="Times New Roman" w:hAnsi="Times New Roman" w:cs="Times New Roman"/>
        </w:rPr>
        <w:t>cafe</w:t>
      </w:r>
      <w:commentRangeEnd w:id="1"/>
      <w:r w:rsidR="002C4A1D">
        <w:rPr>
          <w:rStyle w:val="CommentReference"/>
        </w:rPr>
        <w:commentReference w:id="1"/>
      </w:r>
      <w:r>
        <w:rPr>
          <w:rFonts w:ascii="Times New Roman" w:eastAsia="Times New Roman" w:hAnsi="Times New Roman" w:cs="Times New Roman"/>
        </w:rPr>
        <w:t>”.</w:t>
      </w:r>
      <w:r w:rsidR="002C4A1D">
        <w:rPr>
          <w:rFonts w:ascii="Times New Roman" w:eastAsia="Times New Roman" w:hAnsi="Times New Roman" w:cs="Times New Roman"/>
        </w:rPr>
        <w:t xml:space="preserve"> </w:t>
      </w:r>
    </w:p>
    <w:p w14:paraId="00000005" w14:textId="77777777" w:rsidR="009B5042" w:rsidRDefault="009967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When cleaning up the data for this research project, the following columns will be included: </w:t>
      </w:r>
      <w:proofErr w:type="spellStart"/>
      <w:r>
        <w:rPr>
          <w:rFonts w:ascii="Times New Roman" w:eastAsia="Times New Roman" w:hAnsi="Times New Roman" w:cs="Times New Roman"/>
        </w:rPr>
        <w:t>location_name</w:t>
      </w:r>
      <w:proofErr w:type="spellEnd"/>
      <w:r>
        <w:rPr>
          <w:rFonts w:ascii="Times New Roman" w:eastAsia="Times New Roman" w:hAnsi="Times New Roman" w:cs="Times New Roman"/>
        </w:rPr>
        <w:t xml:space="preserve">, brands, </w:t>
      </w:r>
      <w:proofErr w:type="spellStart"/>
      <w:r>
        <w:rPr>
          <w:rFonts w:ascii="Times New Roman" w:eastAsia="Times New Roman" w:hAnsi="Times New Roman" w:cs="Times New Roman"/>
        </w:rPr>
        <w:t>street_address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postal_code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date_range_start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date_range_end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raw_visit_counts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raw_visitor_counts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visits_by_day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distance_from_home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median_dwell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popularity_by_hour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popularity_by_day</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In particular, </w:t>
      </w:r>
      <w:proofErr w:type="spellStart"/>
      <w:r>
        <w:rPr>
          <w:rFonts w:ascii="Times New Roman" w:eastAsia="Times New Roman" w:hAnsi="Times New Roman" w:cs="Times New Roman"/>
        </w:rPr>
        <w:t>date</w:t>
      </w:r>
      <w:proofErr w:type="gramEnd"/>
      <w:r>
        <w:rPr>
          <w:rFonts w:ascii="Times New Roman" w:eastAsia="Times New Roman" w:hAnsi="Times New Roman" w:cs="Times New Roman"/>
        </w:rPr>
        <w:t>_range_start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date_range_end</w:t>
      </w:r>
      <w:proofErr w:type="spellEnd"/>
      <w:r>
        <w:rPr>
          <w:rFonts w:ascii="Times New Roman" w:eastAsia="Times New Roman" w:hAnsi="Times New Roman" w:cs="Times New Roman"/>
        </w:rPr>
        <w:t xml:space="preserve"> will be used in conjunction with the </w:t>
      </w:r>
      <w:proofErr w:type="spellStart"/>
      <w:r>
        <w:rPr>
          <w:rFonts w:ascii="Times New Roman" w:eastAsia="Times New Roman" w:hAnsi="Times New Roman" w:cs="Times New Roman"/>
        </w:rPr>
        <w:t>visits_by_day</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raw_visit_counts</w:t>
      </w:r>
      <w:proofErr w:type="spellEnd"/>
      <w:r>
        <w:rPr>
          <w:rFonts w:ascii="Times New Roman" w:eastAsia="Times New Roman" w:hAnsi="Times New Roman" w:cs="Times New Roman"/>
        </w:rPr>
        <w:t xml:space="preserve"> columns to compare visit behaviors in January versus July, capturing the seasonal aspect. </w:t>
      </w:r>
      <w:commentRangeStart w:id="2"/>
      <w:r>
        <w:rPr>
          <w:rFonts w:ascii="Times New Roman" w:eastAsia="Times New Roman" w:hAnsi="Times New Roman" w:cs="Times New Roman"/>
        </w:rPr>
        <w:t xml:space="preserve">In addition, </w:t>
      </w:r>
      <w:proofErr w:type="spellStart"/>
      <w:r>
        <w:rPr>
          <w:rFonts w:ascii="Times New Roman" w:eastAsia="Times New Roman" w:hAnsi="Times New Roman" w:cs="Times New Roman"/>
        </w:rPr>
        <w:t>raw_visitor_counts</w:t>
      </w:r>
      <w:proofErr w:type="spellEnd"/>
      <w:r>
        <w:rPr>
          <w:rFonts w:ascii="Times New Roman" w:eastAsia="Times New Roman" w:hAnsi="Times New Roman" w:cs="Times New Roman"/>
        </w:rPr>
        <w:t xml:space="preserve"> will be used to see the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unique visitors, as the two visit columns used previously may capture a unique consumer visiting one coffee shop multiple times a day and account for it accordingly. </w:t>
      </w:r>
      <w:commentRangeEnd w:id="2"/>
      <w:r w:rsidR="002C4A1D">
        <w:rPr>
          <w:rStyle w:val="CommentReference"/>
        </w:rPr>
        <w:commentReference w:id="2"/>
      </w:r>
      <w:commentRangeStart w:id="3"/>
      <w:r>
        <w:rPr>
          <w:rFonts w:ascii="Times New Roman" w:eastAsia="Times New Roman" w:hAnsi="Times New Roman" w:cs="Times New Roman"/>
        </w:rPr>
        <w:t xml:space="preserve">The </w:t>
      </w:r>
      <w:proofErr w:type="spellStart"/>
      <w:r>
        <w:rPr>
          <w:rFonts w:ascii="Times New Roman" w:eastAsia="Times New Roman" w:hAnsi="Times New Roman" w:cs="Times New Roman"/>
        </w:rPr>
        <w:t>popularity_by_hour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popularity_by_day</w:t>
      </w:r>
      <w:proofErr w:type="spellEnd"/>
      <w:r>
        <w:rPr>
          <w:rFonts w:ascii="Times New Roman" w:eastAsia="Times New Roman" w:hAnsi="Times New Roman" w:cs="Times New Roman"/>
        </w:rPr>
        <w:t xml:space="preserve"> columns will be analyzed to find which brands and locations are the most popular each month and which seasons and months are the most and least popular to visit a coffee shop.</w:t>
      </w:r>
      <w:commentRangeEnd w:id="3"/>
      <w:r w:rsidR="002C4A1D">
        <w:rPr>
          <w:rStyle w:val="CommentReference"/>
        </w:rPr>
        <w:commentReference w:id="3"/>
      </w:r>
      <w:r>
        <w:rPr>
          <w:rFonts w:ascii="Times New Roman" w:eastAsia="Times New Roman" w:hAnsi="Times New Roman" w:cs="Times New Roman"/>
        </w:rPr>
        <w:t xml:space="preserve"> </w:t>
      </w:r>
      <w:commentRangeStart w:id="4"/>
      <w:r>
        <w:rPr>
          <w:rFonts w:ascii="Times New Roman" w:eastAsia="Times New Roman" w:hAnsi="Times New Roman" w:cs="Times New Roman"/>
        </w:rPr>
        <w:t xml:space="preserve">Moreover, </w:t>
      </w:r>
      <w:proofErr w:type="spellStart"/>
      <w:r>
        <w:rPr>
          <w:rFonts w:ascii="Times New Roman" w:eastAsia="Times New Roman" w:hAnsi="Times New Roman" w:cs="Times New Roman"/>
        </w:rPr>
        <w:t>median_dwell</w:t>
      </w:r>
      <w:proofErr w:type="spellEnd"/>
      <w:r>
        <w:rPr>
          <w:rFonts w:ascii="Times New Roman" w:eastAsia="Times New Roman" w:hAnsi="Times New Roman" w:cs="Times New Roman"/>
        </w:rPr>
        <w:t xml:space="preserve"> will allow the implementation team to analyze which coffee shops consumers spend the most amount of time at and whether the season has an impact on this dwell time. </w:t>
      </w:r>
      <w:commentRangeEnd w:id="4"/>
      <w:r w:rsidR="0010374D">
        <w:rPr>
          <w:rStyle w:val="CommentReference"/>
        </w:rPr>
        <w:commentReference w:id="4"/>
      </w:r>
      <w:r>
        <w:rPr>
          <w:rFonts w:ascii="Times New Roman" w:eastAsia="Times New Roman" w:hAnsi="Times New Roman" w:cs="Times New Roman"/>
        </w:rPr>
        <w:t xml:space="preserve">Furthermore, </w:t>
      </w:r>
      <w:proofErr w:type="spellStart"/>
      <w:r>
        <w:rPr>
          <w:rFonts w:ascii="Times New Roman" w:eastAsia="Times New Roman" w:hAnsi="Times New Roman" w:cs="Times New Roman"/>
        </w:rPr>
        <w:t>distance_from_home</w:t>
      </w:r>
      <w:proofErr w:type="spellEnd"/>
      <w:r>
        <w:rPr>
          <w:rFonts w:ascii="Times New Roman" w:eastAsia="Times New Roman" w:hAnsi="Times New Roman" w:cs="Times New Roman"/>
        </w:rPr>
        <w:t xml:space="preserve"> will be utilized to find out if consumers are less likely to travel farther from home when it is a colder month, such as January. Lastly, </w:t>
      </w:r>
      <w:proofErr w:type="spellStart"/>
      <w:r>
        <w:rPr>
          <w:rFonts w:ascii="Times New Roman" w:eastAsia="Times New Roman" w:hAnsi="Times New Roman" w:cs="Times New Roman"/>
        </w:rPr>
        <w:t>postal_code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street_address</w:t>
      </w:r>
      <w:proofErr w:type="spellEnd"/>
      <w:r>
        <w:rPr>
          <w:rFonts w:ascii="Times New Roman" w:eastAsia="Times New Roman" w:hAnsi="Times New Roman" w:cs="Times New Roman"/>
        </w:rPr>
        <w:t xml:space="preserve"> will enable the team to analyze the number of coffee shops in one area and connect this information back to the statistics on the strong prevalence of coffee shops in Boston given earlier. Hence, the usage of </w:t>
      </w:r>
      <w:proofErr w:type="spellStart"/>
      <w:r>
        <w:rPr>
          <w:rFonts w:ascii="Times New Roman" w:eastAsia="Times New Roman" w:hAnsi="Times New Roman" w:cs="Times New Roman"/>
        </w:rPr>
        <w:t>SafeGraph</w:t>
      </w:r>
      <w:proofErr w:type="spellEnd"/>
      <w:r>
        <w:rPr>
          <w:rFonts w:ascii="Times New Roman" w:eastAsia="Times New Roman" w:hAnsi="Times New Roman" w:cs="Times New Roman"/>
        </w:rPr>
        <w:t xml:space="preserve"> cell phone tacking data is of crucial importance to the implementation team and the completion of this research, as it provides detailed information that this project aims to address and analyze. </w:t>
      </w:r>
    </w:p>
    <w:p w14:paraId="00000006" w14:textId="77777777" w:rsidR="009B5042" w:rsidRDefault="009967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Several challenges that are both external and internal to the data set are expected to arise when completing this project. </w:t>
      </w:r>
      <w:commentRangeStart w:id="5"/>
      <w:r>
        <w:rPr>
          <w:rFonts w:ascii="Times New Roman" w:eastAsia="Times New Roman" w:hAnsi="Times New Roman" w:cs="Times New Roman"/>
        </w:rPr>
        <w:t>An external factor is the impact of COVID-19 policies on consumers’ coffee consumption behavior</w:t>
      </w:r>
      <w:commentRangeEnd w:id="5"/>
      <w:r w:rsidR="0010374D">
        <w:rPr>
          <w:rStyle w:val="CommentReference"/>
        </w:rPr>
        <w:commentReference w:id="5"/>
      </w:r>
      <w:r>
        <w:rPr>
          <w:rFonts w:ascii="Times New Roman" w:eastAsia="Times New Roman" w:hAnsi="Times New Roman" w:cs="Times New Roman"/>
        </w:rPr>
        <w:t xml:space="preserve">. In January, there were more COVID-19 related policies and consumers acted </w:t>
      </w:r>
      <w:r>
        <w:rPr>
          <w:rFonts w:ascii="Times New Roman" w:eastAsia="Times New Roman" w:hAnsi="Times New Roman" w:cs="Times New Roman"/>
        </w:rPr>
        <w:lastRenderedPageBreak/>
        <w:t xml:space="preserve">more cautiously in relation to masking, social distancing, and attempting to minimize contact with others. This may skew the data to less visits during months when COVID-19 and related policies and behaviors were more prevalent, such as January compared to July. Other challenges that are expected to arise are internal to the data set. One of them comes from the collection of data based on smartphones. On one hand, some individuals do not own a smartphone and so the data cannot capture their behavior. On the other hand, some individuals own more than one smartphone, thus inflating the data. Another internal challenge is mobile ordering. Consumers can mobile order coffee on their Dunkin and Starbucks apps. In this, the consumer simply runs into the location, grabs his/her coffee, and leaves. </w:t>
      </w:r>
      <w:commentRangeStart w:id="6"/>
      <w:r>
        <w:rPr>
          <w:rFonts w:ascii="Times New Roman" w:eastAsia="Times New Roman" w:hAnsi="Times New Roman" w:cs="Times New Roman"/>
        </w:rPr>
        <w:t>The concern here is that the data set may not be able to capture these consumers</w:t>
      </w:r>
      <w:commentRangeEnd w:id="6"/>
      <w:r w:rsidR="0010374D">
        <w:rPr>
          <w:rStyle w:val="CommentReference"/>
        </w:rPr>
        <w:commentReference w:id="6"/>
      </w:r>
      <w:r>
        <w:rPr>
          <w:rFonts w:ascii="Times New Roman" w:eastAsia="Times New Roman" w:hAnsi="Times New Roman" w:cs="Times New Roman"/>
        </w:rPr>
        <w:t xml:space="preserve">. </w:t>
      </w:r>
      <w:commentRangeStart w:id="7"/>
      <w:r>
        <w:rPr>
          <w:rFonts w:ascii="Times New Roman" w:eastAsia="Times New Roman" w:hAnsi="Times New Roman" w:cs="Times New Roman"/>
        </w:rPr>
        <w:t xml:space="preserve">In addition, another challenge is related to the filtering process of the </w:t>
      </w:r>
      <w:proofErr w:type="spellStart"/>
      <w:r>
        <w:rPr>
          <w:rFonts w:ascii="Times New Roman" w:eastAsia="Times New Roman" w:hAnsi="Times New Roman" w:cs="Times New Roman"/>
        </w:rPr>
        <w:t>SafeGraph</w:t>
      </w:r>
      <w:proofErr w:type="spellEnd"/>
      <w:r>
        <w:rPr>
          <w:rFonts w:ascii="Times New Roman" w:eastAsia="Times New Roman" w:hAnsi="Times New Roman" w:cs="Times New Roman"/>
        </w:rPr>
        <w:t xml:space="preserve"> data set so that it only contains information on coffee shops. </w:t>
      </w:r>
      <w:commentRangeEnd w:id="7"/>
      <w:r w:rsidR="0010374D">
        <w:rPr>
          <w:rStyle w:val="CommentReference"/>
        </w:rPr>
        <w:commentReference w:id="7"/>
      </w:r>
      <w:r>
        <w:rPr>
          <w:rFonts w:ascii="Times New Roman" w:eastAsia="Times New Roman" w:hAnsi="Times New Roman" w:cs="Times New Roman"/>
        </w:rPr>
        <w:t>The data set cannot be filtered by NAICS code because NAICS code 722515</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captures not only coffee shops but also all “snack and nonalcoholic beverage bars.” Moreover, filtering the data by keywords, such as “coffee” or “cafe” is not feasible and will not be used because </w:t>
      </w:r>
      <w:commentRangeStart w:id="8"/>
      <w:r>
        <w:rPr>
          <w:rFonts w:ascii="Times New Roman" w:eastAsia="Times New Roman" w:hAnsi="Times New Roman" w:cs="Times New Roman"/>
        </w:rPr>
        <w:t>this method would remove key players</w:t>
      </w:r>
      <w:commentRangeEnd w:id="8"/>
      <w:r w:rsidR="0010374D">
        <w:rPr>
          <w:rStyle w:val="CommentReference"/>
        </w:rPr>
        <w:commentReference w:id="8"/>
      </w:r>
      <w:r>
        <w:rPr>
          <w:rFonts w:ascii="Times New Roman" w:eastAsia="Times New Roman" w:hAnsi="Times New Roman" w:cs="Times New Roman"/>
        </w:rPr>
        <w:t xml:space="preserve">, including Dunkin and Starbucks, two of the biggest coffee chains in the United States. Moreover, missing values within columns of interest pose another challenge, for example brands and </w:t>
      </w:r>
      <w:proofErr w:type="spellStart"/>
      <w:r>
        <w:rPr>
          <w:rFonts w:ascii="Times New Roman" w:eastAsia="Times New Roman" w:hAnsi="Times New Roman" w:cs="Times New Roman"/>
        </w:rPr>
        <w:t>distance_from_home</w:t>
      </w:r>
      <w:proofErr w:type="spellEnd"/>
      <w:r>
        <w:rPr>
          <w:rFonts w:ascii="Times New Roman" w:eastAsia="Times New Roman" w:hAnsi="Times New Roman" w:cs="Times New Roman"/>
        </w:rPr>
        <w:t xml:space="preserve">. The implementation team is considering a few different routes to deal with this missing data. One option is to exclude the columns from the data altogether, as the sheer number of missing values makes the information ineffective. </w:t>
      </w:r>
      <w:commentRangeStart w:id="9"/>
      <w:r>
        <w:rPr>
          <w:rFonts w:ascii="Times New Roman" w:eastAsia="Times New Roman" w:hAnsi="Times New Roman" w:cs="Times New Roman"/>
        </w:rPr>
        <w:t xml:space="preserve">Another option is to create a boxplot of each column and utilize it to identify and drop the outliers as seen fit. </w:t>
      </w:r>
      <w:commentRangeEnd w:id="9"/>
      <w:r w:rsidR="0010374D">
        <w:rPr>
          <w:rStyle w:val="CommentReference"/>
        </w:rPr>
        <w:commentReference w:id="9"/>
      </w:r>
    </w:p>
    <w:p w14:paraId="00000007" w14:textId="66A43927" w:rsidR="009B5042" w:rsidRDefault="009967F7">
      <w:pPr>
        <w:keepLines/>
        <w:spacing w:line="480" w:lineRule="auto"/>
        <w:ind w:firstLine="720"/>
        <w:rPr>
          <w:rFonts w:ascii="Times New Roman" w:eastAsia="Times New Roman" w:hAnsi="Times New Roman" w:cs="Times New Roman"/>
        </w:rPr>
      </w:pPr>
      <w:bookmarkStart w:id="10" w:name="_heading=h.30j0zll" w:colFirst="0" w:colLast="0"/>
      <w:bookmarkEnd w:id="10"/>
      <w:r>
        <w:rPr>
          <w:rFonts w:ascii="Times New Roman" w:eastAsia="Times New Roman" w:hAnsi="Times New Roman" w:cs="Times New Roman"/>
        </w:rPr>
        <w:t>Once the data is clean, the implementation team will utilize the data set to give more precise information relative to the project. The results and intuitions found in the research will allow the team to draw in-depth conclusions on the relationship between coffee consumption habits and the three seasons, namely, winter, spring, and summer in the year of 2022.</w:t>
      </w:r>
    </w:p>
    <w:p w14:paraId="4531898D" w14:textId="1876ADC8" w:rsidR="00BF5428" w:rsidRDefault="00BF5428">
      <w:pPr>
        <w:keepLines/>
        <w:spacing w:line="480" w:lineRule="auto"/>
        <w:ind w:firstLine="720"/>
        <w:rPr>
          <w:rFonts w:ascii="Times New Roman" w:eastAsia="Times New Roman" w:hAnsi="Times New Roman" w:cs="Times New Roman"/>
        </w:rPr>
      </w:pPr>
    </w:p>
    <w:p w14:paraId="3DF568FC" w14:textId="77777777" w:rsidR="00BF5428" w:rsidRDefault="00BF5428" w:rsidP="00BF5428">
      <w:pPr>
        <w:rPr>
          <w:ins w:id="11" w:author="Yeabin Moon" w:date="2022-11-06T17:14:00Z"/>
          <w:rFonts w:ascii="Georgia" w:eastAsia="Times New Roman" w:hAnsi="Georgia" w:cs="Times New Roman"/>
        </w:rPr>
      </w:pPr>
      <w:ins w:id="12" w:author="Yeabin Moon" w:date="2022-11-06T17:14:00Z">
        <w:r>
          <w:rPr>
            <w:rFonts w:ascii="Georgia" w:eastAsia="Times New Roman" w:hAnsi="Georgia" w:cs="Times New Roman"/>
          </w:rPr>
          <w:lastRenderedPageBreak/>
          <w:t>The introduction is fine</w:t>
        </w:r>
        <w:r w:rsidRPr="00127E9F">
          <w:rPr>
            <w:rFonts w:ascii="Georgia" w:eastAsia="Times New Roman" w:hAnsi="Georgia" w:cs="Times New Roman"/>
          </w:rPr>
          <w:t>.</w:t>
        </w:r>
        <w:r>
          <w:rPr>
            <w:rFonts w:ascii="Georgia" w:eastAsia="Times New Roman" w:hAnsi="Georgia" w:cs="Times New Roman"/>
          </w:rPr>
          <w:t xml:space="preserve"> One concern is the purpose of the study is too descriptive, so I recommend you add some Covid situations in your question. </w:t>
        </w:r>
        <w:r w:rsidRPr="00127E9F">
          <w:rPr>
            <w:rFonts w:ascii="Georgia" w:eastAsia="Times New Roman" w:hAnsi="Georgia" w:cs="Times New Roman"/>
          </w:rPr>
          <w:t xml:space="preserve">The questions are not only well-defined, and they address significant matters in real life. </w:t>
        </w:r>
      </w:ins>
    </w:p>
    <w:p w14:paraId="0AC96E88" w14:textId="77777777" w:rsidR="00BF5428" w:rsidRDefault="00BF5428" w:rsidP="00BF5428">
      <w:pPr>
        <w:rPr>
          <w:ins w:id="13" w:author="Yeabin Moon" w:date="2022-11-06T17:14:00Z"/>
          <w:rFonts w:ascii="Georgia" w:eastAsia="Times New Roman" w:hAnsi="Georgia" w:cs="Times New Roman"/>
        </w:rPr>
      </w:pPr>
    </w:p>
    <w:p w14:paraId="6CA208DB" w14:textId="77777777" w:rsidR="00BF5428" w:rsidRDefault="00BF5428" w:rsidP="00BF5428">
      <w:pPr>
        <w:rPr>
          <w:ins w:id="14" w:author="Yeabin Moon" w:date="2022-11-06T17:14:00Z"/>
          <w:rFonts w:ascii="Georgia" w:eastAsia="Times New Roman" w:hAnsi="Georgia" w:cs="Times New Roman"/>
        </w:rPr>
      </w:pPr>
      <w:ins w:id="15" w:author="Yeabin Moon" w:date="2022-11-06T17:14:00Z">
        <w:r>
          <w:rPr>
            <w:rFonts w:ascii="Georgia" w:eastAsia="Times New Roman" w:hAnsi="Georgia" w:cs="Times New Roman"/>
          </w:rPr>
          <w:t xml:space="preserve">I want to see more strategies on how to filter the coffee shops. </w:t>
        </w:r>
      </w:ins>
    </w:p>
    <w:p w14:paraId="1F3AB544" w14:textId="77777777" w:rsidR="00BF5428" w:rsidRDefault="00BF5428" w:rsidP="00BF5428">
      <w:pPr>
        <w:rPr>
          <w:ins w:id="16" w:author="Yeabin Moon" w:date="2022-11-06T17:14:00Z"/>
          <w:rFonts w:ascii="Georgia" w:eastAsia="Times New Roman" w:hAnsi="Georgia" w:cs="Times New Roman"/>
        </w:rPr>
      </w:pPr>
    </w:p>
    <w:p w14:paraId="2A48C759" w14:textId="77777777" w:rsidR="00BF5428" w:rsidRPr="00127E9F" w:rsidRDefault="00BF5428" w:rsidP="00BF5428">
      <w:pPr>
        <w:rPr>
          <w:ins w:id="17" w:author="Yeabin Moon" w:date="2022-11-06T17:14:00Z"/>
          <w:rFonts w:ascii="Georgia" w:eastAsia="Times New Roman" w:hAnsi="Georgia" w:cs="Times New Roman"/>
        </w:rPr>
      </w:pPr>
      <w:ins w:id="18" w:author="Yeabin Moon" w:date="2022-11-06T17:14:00Z">
        <w:r w:rsidRPr="00127E9F">
          <w:rPr>
            <w:rFonts w:ascii="Georgia" w:eastAsia="Times New Roman" w:hAnsi="Georgia" w:cs="Times New Roman"/>
          </w:rPr>
          <w:t>Here is what I want you to do</w:t>
        </w:r>
        <w:r>
          <w:rPr>
            <w:rFonts w:ascii="Georgia" w:eastAsia="Times New Roman" w:hAnsi="Georgia" w:cs="Times New Roman"/>
          </w:rPr>
          <w:t>:</w:t>
        </w:r>
      </w:ins>
    </w:p>
    <w:p w14:paraId="45146C69" w14:textId="77777777" w:rsidR="00BF5428" w:rsidRPr="00127E9F" w:rsidRDefault="00BF5428" w:rsidP="00BF5428">
      <w:pPr>
        <w:rPr>
          <w:ins w:id="19" w:author="Yeabin Moon" w:date="2022-11-06T17:14:00Z"/>
          <w:rFonts w:ascii="Georgia" w:eastAsia="Times New Roman" w:hAnsi="Georgia" w:cs="Times New Roman"/>
        </w:rPr>
      </w:pPr>
    </w:p>
    <w:p w14:paraId="3B8FD222" w14:textId="77777777" w:rsidR="00BF5428" w:rsidRPr="00127E9F" w:rsidRDefault="00BF5428" w:rsidP="00BF5428">
      <w:pPr>
        <w:pStyle w:val="ListParagraph"/>
        <w:numPr>
          <w:ilvl w:val="0"/>
          <w:numId w:val="1"/>
        </w:numPr>
        <w:rPr>
          <w:ins w:id="20" w:author="Yeabin Moon" w:date="2022-11-06T17:14:00Z"/>
          <w:rFonts w:ascii="Georgia" w:hAnsi="Georgia"/>
        </w:rPr>
      </w:pPr>
      <w:ins w:id="21" w:author="Yeabin Moon" w:date="2022-11-06T17:14:00Z">
        <w:r w:rsidRPr="00127E9F">
          <w:rPr>
            <w:rFonts w:ascii="Georgia" w:eastAsia="Times New Roman" w:hAnsi="Georgia" w:cs="Times New Roman"/>
          </w:rPr>
          <w:t xml:space="preserve">Find all the POIs relevant to </w:t>
        </w:r>
        <w:r>
          <w:rPr>
            <w:rFonts w:ascii="Georgia" w:eastAsia="Times New Roman" w:hAnsi="Georgia" w:cs="Times New Roman"/>
          </w:rPr>
          <w:t>coffee shops</w:t>
        </w:r>
      </w:ins>
    </w:p>
    <w:p w14:paraId="177D41F6" w14:textId="77777777" w:rsidR="00BF5428" w:rsidRPr="00127E9F" w:rsidRDefault="00BF5428" w:rsidP="00BF5428">
      <w:pPr>
        <w:pStyle w:val="ListParagraph"/>
        <w:numPr>
          <w:ilvl w:val="1"/>
          <w:numId w:val="1"/>
        </w:numPr>
        <w:rPr>
          <w:ins w:id="22" w:author="Yeabin Moon" w:date="2022-11-06T17:14:00Z"/>
          <w:rFonts w:ascii="Georgia" w:hAnsi="Georgia"/>
        </w:rPr>
      </w:pPr>
      <w:ins w:id="23" w:author="Yeabin Moon" w:date="2022-11-06T17:14:00Z">
        <w:r w:rsidRPr="00127E9F">
          <w:rPr>
            <w:rFonts w:ascii="Georgia" w:eastAsia="Times New Roman" w:hAnsi="Georgia" w:cs="Times New Roman"/>
          </w:rPr>
          <w:t>Provide me the specific ways in words</w:t>
        </w:r>
      </w:ins>
    </w:p>
    <w:p w14:paraId="3B584B84" w14:textId="77777777" w:rsidR="00BF5428" w:rsidRPr="00127E9F" w:rsidRDefault="00BF5428" w:rsidP="00BF5428">
      <w:pPr>
        <w:pStyle w:val="ListParagraph"/>
        <w:numPr>
          <w:ilvl w:val="2"/>
          <w:numId w:val="1"/>
        </w:numPr>
        <w:rPr>
          <w:ins w:id="24" w:author="Yeabin Moon" w:date="2022-11-06T17:14:00Z"/>
          <w:rFonts w:ascii="Georgia" w:hAnsi="Georgia"/>
        </w:rPr>
      </w:pPr>
      <w:ins w:id="25" w:author="Yeabin Moon" w:date="2022-11-06T17:14:00Z">
        <w:r>
          <w:rPr>
            <w:rFonts w:ascii="Georgia" w:eastAsia="Times New Roman" w:hAnsi="Georgia" w:cs="Times New Roman"/>
          </w:rPr>
          <w:t>Need to have at least FOUR DIFFERENT strategies</w:t>
        </w:r>
      </w:ins>
    </w:p>
    <w:p w14:paraId="4555D5ED" w14:textId="77777777" w:rsidR="00BF5428" w:rsidRPr="00127E9F" w:rsidRDefault="00BF5428" w:rsidP="00BF5428">
      <w:pPr>
        <w:pStyle w:val="ListParagraph"/>
        <w:numPr>
          <w:ilvl w:val="3"/>
          <w:numId w:val="1"/>
        </w:numPr>
        <w:rPr>
          <w:ins w:id="26" w:author="Yeabin Moon" w:date="2022-11-06T17:14:00Z"/>
          <w:rFonts w:ascii="Georgia" w:hAnsi="Georgia"/>
        </w:rPr>
      </w:pPr>
      <w:ins w:id="27" w:author="Yeabin Moon" w:date="2022-11-06T17:14:00Z">
        <w:r>
          <w:rPr>
            <w:rFonts w:ascii="Georgia" w:eastAsia="Times New Roman" w:hAnsi="Georgia" w:cs="Times New Roman"/>
          </w:rPr>
          <w:t xml:space="preserve">Give me a FULL list of keywords if you want to filter based on the name of POIs </w:t>
        </w:r>
      </w:ins>
    </w:p>
    <w:p w14:paraId="08FCD02D" w14:textId="77777777" w:rsidR="00BF5428" w:rsidRPr="00127E9F" w:rsidRDefault="00BF5428" w:rsidP="00BF5428">
      <w:pPr>
        <w:pStyle w:val="ListParagraph"/>
        <w:numPr>
          <w:ilvl w:val="1"/>
          <w:numId w:val="1"/>
        </w:numPr>
        <w:rPr>
          <w:ins w:id="28" w:author="Yeabin Moon" w:date="2022-11-06T17:14:00Z"/>
          <w:rFonts w:ascii="Georgia" w:hAnsi="Georgia"/>
        </w:rPr>
      </w:pPr>
      <w:ins w:id="29" w:author="Yeabin Moon" w:date="2022-11-06T17:14:00Z">
        <w:r w:rsidRPr="00127E9F">
          <w:rPr>
            <w:rFonts w:ascii="Georgia" w:hAnsi="Georgia"/>
          </w:rPr>
          <w:t xml:space="preserve">Provide me the result </w:t>
        </w:r>
      </w:ins>
    </w:p>
    <w:p w14:paraId="65CAF11D" w14:textId="77777777" w:rsidR="00BF5428" w:rsidRPr="00127E9F" w:rsidRDefault="00BF5428" w:rsidP="00BF5428">
      <w:pPr>
        <w:pStyle w:val="ListParagraph"/>
        <w:numPr>
          <w:ilvl w:val="2"/>
          <w:numId w:val="1"/>
        </w:numPr>
        <w:rPr>
          <w:ins w:id="30" w:author="Yeabin Moon" w:date="2022-11-06T17:14:00Z"/>
          <w:rFonts w:ascii="Georgia" w:hAnsi="Georgia"/>
        </w:rPr>
      </w:pPr>
      <w:ins w:id="31" w:author="Yeabin Moon" w:date="2022-11-06T17:14:00Z">
        <w:r w:rsidRPr="00127E9F">
          <w:rPr>
            <w:rFonts w:ascii="Georgia" w:hAnsi="Georgia"/>
          </w:rPr>
          <w:t>Summary statistics of POIs</w:t>
        </w:r>
        <w:r>
          <w:rPr>
            <w:rFonts w:ascii="Georgia" w:hAnsi="Georgia"/>
          </w:rPr>
          <w:t xml:space="preserve"> for each strategy</w:t>
        </w:r>
      </w:ins>
    </w:p>
    <w:p w14:paraId="3590CA2A" w14:textId="77777777" w:rsidR="00BF5428" w:rsidRPr="00127E9F" w:rsidRDefault="00BF5428" w:rsidP="00BF5428">
      <w:pPr>
        <w:pStyle w:val="ListParagraph"/>
        <w:numPr>
          <w:ilvl w:val="2"/>
          <w:numId w:val="1"/>
        </w:numPr>
        <w:rPr>
          <w:ins w:id="32" w:author="Yeabin Moon" w:date="2022-11-06T17:14:00Z"/>
          <w:rFonts w:ascii="Georgia" w:hAnsi="Georgia"/>
        </w:rPr>
      </w:pPr>
      <w:ins w:id="33" w:author="Yeabin Moon" w:date="2022-11-06T17:14:00Z">
        <w:r w:rsidRPr="00127E9F">
          <w:rPr>
            <w:rFonts w:ascii="Georgia" w:hAnsi="Georgia"/>
          </w:rPr>
          <w:t xml:space="preserve">Find the number of raw visitors for the corresponding </w:t>
        </w:r>
        <w:r>
          <w:rPr>
            <w:rFonts w:ascii="Georgia" w:hAnsi="Georgia"/>
          </w:rPr>
          <w:t>strategy</w:t>
        </w:r>
      </w:ins>
    </w:p>
    <w:p w14:paraId="0EA884ED" w14:textId="77777777" w:rsidR="00BF5428" w:rsidRPr="00127E9F" w:rsidRDefault="00BF5428" w:rsidP="00BF5428">
      <w:pPr>
        <w:pStyle w:val="ListParagraph"/>
        <w:numPr>
          <w:ilvl w:val="3"/>
          <w:numId w:val="1"/>
        </w:numPr>
        <w:rPr>
          <w:ins w:id="34" w:author="Yeabin Moon" w:date="2022-11-06T17:14:00Z"/>
          <w:rFonts w:ascii="Georgia" w:hAnsi="Georgia"/>
        </w:rPr>
      </w:pPr>
      <w:ins w:id="35" w:author="Yeabin Moon" w:date="2022-11-06T17:14:00Z">
        <w:r w:rsidRPr="00127E9F">
          <w:rPr>
            <w:rFonts w:ascii="Georgia" w:hAnsi="Georgia"/>
          </w:rPr>
          <w:t xml:space="preserve">Summary statistics of visitors </w:t>
        </w:r>
      </w:ins>
    </w:p>
    <w:p w14:paraId="72003F80" w14:textId="77777777" w:rsidR="00BF5428" w:rsidRPr="00127E9F" w:rsidRDefault="00BF5428" w:rsidP="00BF5428">
      <w:pPr>
        <w:pStyle w:val="ListParagraph"/>
        <w:numPr>
          <w:ilvl w:val="3"/>
          <w:numId w:val="1"/>
        </w:numPr>
        <w:rPr>
          <w:ins w:id="36" w:author="Yeabin Moon" w:date="2022-11-06T17:14:00Z"/>
          <w:rFonts w:ascii="Georgia" w:hAnsi="Georgia"/>
        </w:rPr>
      </w:pPr>
      <w:ins w:id="37" w:author="Yeabin Moon" w:date="2022-11-06T17:14:00Z">
        <w:r w:rsidRPr="00127E9F">
          <w:rPr>
            <w:rFonts w:ascii="Georgia" w:hAnsi="Georgia"/>
          </w:rPr>
          <w:t>Add time (month) dimension if necessary</w:t>
        </w:r>
      </w:ins>
    </w:p>
    <w:p w14:paraId="0E9115AD" w14:textId="77777777" w:rsidR="00BF5428" w:rsidRPr="002C15F0" w:rsidRDefault="00BF5428" w:rsidP="00BF5428">
      <w:pPr>
        <w:ind w:left="720"/>
        <w:rPr>
          <w:ins w:id="38" w:author="Yeabin Moon" w:date="2022-11-06T17:14:00Z"/>
        </w:rPr>
      </w:pPr>
    </w:p>
    <w:p w14:paraId="6EF95135" w14:textId="77777777" w:rsidR="00BF5428" w:rsidRDefault="00BF5428" w:rsidP="00BF5428">
      <w:pPr>
        <w:rPr>
          <w:ins w:id="39" w:author="Yeabin Moon" w:date="2022-11-06T17:14:00Z"/>
          <w:rFonts w:ascii="Times New Roman" w:eastAsia="Times New Roman" w:hAnsi="Times New Roman" w:cs="Times New Roman"/>
        </w:rPr>
      </w:pPr>
      <w:ins w:id="40" w:author="Yeabin Moon" w:date="2022-11-06T17:14:00Z">
        <w:r>
          <w:rPr>
            <w:rFonts w:ascii="Times New Roman" w:eastAsia="Times New Roman" w:hAnsi="Times New Roman" w:cs="Times New Roman"/>
          </w:rPr>
          <w:t xml:space="preserve">Send me the result by 11th. If you want to talk with me, please use: </w:t>
        </w:r>
      </w:ins>
    </w:p>
    <w:p w14:paraId="6DAD4368" w14:textId="77777777" w:rsidR="00BF5428" w:rsidRDefault="00BF5428" w:rsidP="00BF5428">
      <w:pPr>
        <w:rPr>
          <w:ins w:id="41" w:author="Yeabin Moon" w:date="2022-11-06T17:14:00Z"/>
          <w:rFonts w:ascii="Times New Roman" w:eastAsia="Times New Roman" w:hAnsi="Times New Roman" w:cs="Times New Roman"/>
        </w:rPr>
      </w:pPr>
    </w:p>
    <w:p w14:paraId="2AFFCF04" w14:textId="77777777" w:rsidR="00BF5428" w:rsidRDefault="00BF5428" w:rsidP="00BF5428">
      <w:pPr>
        <w:rPr>
          <w:ins w:id="42" w:author="Yeabin Moon" w:date="2022-11-06T17:14:00Z"/>
          <w:rFonts w:ascii="Times New Roman" w:eastAsia="Times New Roman" w:hAnsi="Times New Roman" w:cs="Times New Roman"/>
        </w:rPr>
      </w:pPr>
      <w:ins w:id="43" w:author="Yeabin Moon" w:date="2022-11-06T17:14:00Z">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w:instrText>
        </w:r>
        <w:r w:rsidRPr="00127E9F">
          <w:rPr>
            <w:rFonts w:ascii="Times New Roman" w:eastAsia="Times New Roman" w:hAnsi="Times New Roman" w:cs="Times New Roman"/>
          </w:rPr>
          <w:instrText>https://calendly.com/ymoon-econ/30min_moon</w:instrText>
        </w:r>
        <w:r>
          <w:rPr>
            <w:rFonts w:ascii="Times New Roman" w:eastAsia="Times New Roman" w:hAnsi="Times New Roman" w:cs="Times New Roman"/>
          </w:rPr>
          <w:instrText xml:space="preserve">" </w:instrText>
        </w:r>
        <w:r>
          <w:rPr>
            <w:rFonts w:ascii="Times New Roman" w:eastAsia="Times New Roman" w:hAnsi="Times New Roman" w:cs="Times New Roman"/>
          </w:rPr>
          <w:fldChar w:fldCharType="separate"/>
        </w:r>
        <w:r w:rsidRPr="006F5A91">
          <w:rPr>
            <w:rStyle w:val="Hyperlink"/>
            <w:rFonts w:ascii="Times New Roman" w:eastAsia="Times New Roman" w:hAnsi="Times New Roman" w:cs="Times New Roman"/>
          </w:rPr>
          <w:t>https://calendly.com/ymoon-econ/30min_moon</w:t>
        </w:r>
        <w:r>
          <w:rPr>
            <w:rFonts w:ascii="Times New Roman" w:eastAsia="Times New Roman" w:hAnsi="Times New Roman" w:cs="Times New Roman"/>
          </w:rPr>
          <w:fldChar w:fldCharType="end"/>
        </w:r>
      </w:ins>
    </w:p>
    <w:p w14:paraId="32B58506" w14:textId="77777777" w:rsidR="00BF5428" w:rsidRDefault="00BF5428" w:rsidP="00BF5428">
      <w:pPr>
        <w:rPr>
          <w:ins w:id="44" w:author="Yeabin Moon" w:date="2022-11-06T17:14:00Z"/>
          <w:rFonts w:ascii="Times New Roman" w:eastAsia="Times New Roman" w:hAnsi="Times New Roman" w:cs="Times New Roman"/>
        </w:rPr>
      </w:pPr>
    </w:p>
    <w:p w14:paraId="78BD1656" w14:textId="77777777" w:rsidR="00BF5428" w:rsidRDefault="00BF5428" w:rsidP="00BF5428">
      <w:pPr>
        <w:rPr>
          <w:ins w:id="45" w:author="Yeabin Moon" w:date="2022-11-06T17:14:00Z"/>
          <w:rFonts w:ascii="Times New Roman" w:eastAsia="Times New Roman" w:hAnsi="Times New Roman" w:cs="Times New Roman"/>
        </w:rPr>
      </w:pPr>
    </w:p>
    <w:p w14:paraId="090ED54F" w14:textId="77777777" w:rsidR="00BF5428" w:rsidRDefault="00BF5428" w:rsidP="00BF5428">
      <w:pPr>
        <w:rPr>
          <w:ins w:id="46" w:author="Yeabin Moon" w:date="2022-11-06T17:14:00Z"/>
          <w:rFonts w:ascii="Times New Roman" w:eastAsia="Times New Roman" w:hAnsi="Times New Roman" w:cs="Times New Roman"/>
        </w:rPr>
      </w:pPr>
      <w:ins w:id="47" w:author="Yeabin Moon" w:date="2022-11-06T17:14:00Z">
        <w:r>
          <w:rPr>
            <w:rFonts w:ascii="Times New Roman" w:eastAsia="Times New Roman" w:hAnsi="Times New Roman" w:cs="Times New Roman"/>
          </w:rPr>
          <w:t>Motivation: Good</w:t>
        </w:r>
      </w:ins>
    </w:p>
    <w:p w14:paraId="1919F91D" w14:textId="77777777" w:rsidR="00BF5428" w:rsidRDefault="00BF5428" w:rsidP="00BF5428">
      <w:pPr>
        <w:rPr>
          <w:ins w:id="48" w:author="Yeabin Moon" w:date="2022-11-06T17:14:00Z"/>
          <w:rFonts w:ascii="Times New Roman" w:eastAsia="Times New Roman" w:hAnsi="Times New Roman" w:cs="Times New Roman"/>
        </w:rPr>
      </w:pPr>
      <w:ins w:id="49" w:author="Yeabin Moon" w:date="2022-11-06T17:14:00Z">
        <w:r>
          <w:rPr>
            <w:rFonts w:ascii="Times New Roman" w:eastAsia="Times New Roman" w:hAnsi="Times New Roman" w:cs="Times New Roman"/>
          </w:rPr>
          <w:t>Answer Strategy: Poor</w:t>
        </w:r>
      </w:ins>
    </w:p>
    <w:p w14:paraId="147696F8" w14:textId="77777777" w:rsidR="00BF5428" w:rsidRDefault="00BF5428" w:rsidP="00BF5428">
      <w:pPr>
        <w:rPr>
          <w:ins w:id="50" w:author="Yeabin Moon" w:date="2022-11-06T17:14:00Z"/>
          <w:rFonts w:ascii="Times New Roman" w:eastAsia="Times New Roman" w:hAnsi="Times New Roman" w:cs="Times New Roman"/>
        </w:rPr>
      </w:pPr>
      <w:ins w:id="51" w:author="Yeabin Moon" w:date="2022-11-06T17:14:00Z">
        <w:r>
          <w:rPr>
            <w:rFonts w:ascii="Times New Roman" w:eastAsia="Times New Roman" w:hAnsi="Times New Roman" w:cs="Times New Roman"/>
          </w:rPr>
          <w:t>Writing quality: Good</w:t>
        </w:r>
      </w:ins>
    </w:p>
    <w:p w14:paraId="248A5BDF" w14:textId="77777777" w:rsidR="00BF5428" w:rsidRDefault="00BF5428" w:rsidP="00BF5428">
      <w:pPr>
        <w:rPr>
          <w:ins w:id="52" w:author="Yeabin Moon" w:date="2022-11-06T17:14:00Z"/>
        </w:rPr>
      </w:pPr>
    </w:p>
    <w:p w14:paraId="1BF5970B" w14:textId="77777777" w:rsidR="00BF5428" w:rsidRDefault="00BF5428">
      <w:pPr>
        <w:keepLines/>
        <w:spacing w:line="480" w:lineRule="auto"/>
        <w:ind w:firstLine="720"/>
        <w:rPr>
          <w:rFonts w:ascii="Times New Roman" w:eastAsia="Times New Roman" w:hAnsi="Times New Roman" w:cs="Times New Roman"/>
        </w:rPr>
      </w:pPr>
    </w:p>
    <w:sectPr w:rsidR="00BF5428">
      <w:headerReference w:type="default" r:id="rId12"/>
      <w:footerReference w:type="default" r:id="rId13"/>
      <w:headerReference w:type="first" r:id="rId14"/>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eabin Moon" w:date="2022-11-06T16:54:00Z" w:initials="YM">
    <w:p w14:paraId="7702F148" w14:textId="77777777" w:rsidR="002C4A1D" w:rsidRDefault="002C4A1D" w:rsidP="00EA2681">
      <w:r>
        <w:rPr>
          <w:rStyle w:val="CommentReference"/>
        </w:rPr>
        <w:annotationRef/>
      </w:r>
      <w:r>
        <w:rPr>
          <w:sz w:val="20"/>
          <w:szCs w:val="20"/>
        </w:rPr>
        <w:t>I see nothing new. We have talked about this. I want to see more creativity here.</w:t>
      </w:r>
    </w:p>
  </w:comment>
  <w:comment w:id="2" w:author="Yeabin Moon" w:date="2022-11-06T16:55:00Z" w:initials="YM">
    <w:p w14:paraId="082900D0" w14:textId="77777777" w:rsidR="002C4A1D" w:rsidRDefault="002C4A1D" w:rsidP="00F914DE">
      <w:r>
        <w:rPr>
          <w:rStyle w:val="CommentReference"/>
        </w:rPr>
        <w:annotationRef/>
      </w:r>
      <w:r>
        <w:rPr>
          <w:sz w:val="20"/>
          <w:szCs w:val="20"/>
        </w:rPr>
        <w:t>I don’t understand what you were trying to say.</w:t>
      </w:r>
    </w:p>
  </w:comment>
  <w:comment w:id="3" w:author="Yeabin Moon" w:date="2022-11-06T16:58:00Z" w:initials="YM">
    <w:p w14:paraId="1FBA8C97" w14:textId="77777777" w:rsidR="002C4A1D" w:rsidRDefault="002C4A1D" w:rsidP="009B40E0">
      <w:r>
        <w:rPr>
          <w:rStyle w:val="CommentReference"/>
        </w:rPr>
        <w:annotationRef/>
      </w:r>
      <w:r>
        <w:rPr>
          <w:sz w:val="20"/>
          <w:szCs w:val="20"/>
        </w:rPr>
        <w:t>Check the columns and their data type. They are json type files we have not covered. I advised you not to use these columns unless you know how you manage them.</w:t>
      </w:r>
    </w:p>
  </w:comment>
  <w:comment w:id="4" w:author="Yeabin Moon" w:date="2022-11-06T17:01:00Z" w:initials="YM">
    <w:p w14:paraId="1B5D989B" w14:textId="77777777" w:rsidR="0010374D" w:rsidRDefault="0010374D" w:rsidP="0019007C">
      <w:r>
        <w:rPr>
          <w:rStyle w:val="CommentReference"/>
        </w:rPr>
        <w:annotationRef/>
      </w:r>
      <w:r>
        <w:rPr>
          <w:sz w:val="20"/>
          <w:szCs w:val="20"/>
        </w:rPr>
        <w:t>Interesting observation. What would better infer the consumption patterns between the number of visitor counts and this measure? I think you’d better stick to the visit counts, though.</w:t>
      </w:r>
    </w:p>
  </w:comment>
  <w:comment w:id="5" w:author="Yeabin Moon" w:date="2022-11-06T17:02:00Z" w:initials="YM">
    <w:p w14:paraId="50D03F8A" w14:textId="77777777" w:rsidR="0010374D" w:rsidRDefault="0010374D" w:rsidP="008C11D2">
      <w:r>
        <w:rPr>
          <w:rStyle w:val="CommentReference"/>
        </w:rPr>
        <w:annotationRef/>
      </w:r>
      <w:r>
        <w:rPr>
          <w:sz w:val="20"/>
          <w:szCs w:val="20"/>
        </w:rPr>
        <w:t>This is the point you need to address in your research question.</w:t>
      </w:r>
    </w:p>
  </w:comment>
  <w:comment w:id="6" w:author="Yeabin Moon" w:date="2022-11-06T17:03:00Z" w:initials="YM">
    <w:p w14:paraId="313B3525" w14:textId="77777777" w:rsidR="0010374D" w:rsidRDefault="0010374D" w:rsidP="00DA7AA8">
      <w:r>
        <w:rPr>
          <w:rStyle w:val="CommentReference"/>
        </w:rPr>
        <w:annotationRef/>
      </w:r>
      <w:r>
        <w:rPr>
          <w:sz w:val="20"/>
          <w:szCs w:val="20"/>
        </w:rPr>
        <w:t>In fact, it is possible.</w:t>
      </w:r>
    </w:p>
  </w:comment>
  <w:comment w:id="7" w:author="Yeabin Moon" w:date="2022-11-06T17:04:00Z" w:initials="YM">
    <w:p w14:paraId="7A63B511" w14:textId="77777777" w:rsidR="0010374D" w:rsidRDefault="0010374D" w:rsidP="006B3C44">
      <w:r>
        <w:rPr>
          <w:rStyle w:val="CommentReference"/>
        </w:rPr>
        <w:annotationRef/>
      </w:r>
      <w:r>
        <w:rPr>
          <w:sz w:val="20"/>
          <w:szCs w:val="20"/>
        </w:rPr>
        <w:t xml:space="preserve">I think the opposite. </w:t>
      </w:r>
    </w:p>
  </w:comment>
  <w:comment w:id="8" w:author="Yeabin Moon" w:date="2022-11-06T17:05:00Z" w:initials="YM">
    <w:p w14:paraId="1C40B264" w14:textId="77777777" w:rsidR="0010374D" w:rsidRDefault="0010374D" w:rsidP="00962F78">
      <w:r>
        <w:rPr>
          <w:rStyle w:val="CommentReference"/>
        </w:rPr>
        <w:annotationRef/>
      </w:r>
      <w:r>
        <w:rPr>
          <w:sz w:val="20"/>
          <w:szCs w:val="20"/>
        </w:rPr>
        <w:t>Why don’t you merge the two methods?</w:t>
      </w:r>
    </w:p>
    <w:p w14:paraId="0D5CB7CD" w14:textId="77777777" w:rsidR="0010374D" w:rsidRDefault="0010374D" w:rsidP="00962F78"/>
  </w:comment>
  <w:comment w:id="9" w:author="Yeabin Moon" w:date="2022-11-06T17:07:00Z" w:initials="YM">
    <w:p w14:paraId="26430310" w14:textId="77777777" w:rsidR="0010374D" w:rsidRDefault="0010374D" w:rsidP="006C6C84">
      <w:r>
        <w:rPr>
          <w:rStyle w:val="CommentReference"/>
        </w:rPr>
        <w:annotationRef/>
      </w:r>
      <w:r>
        <w:rPr>
          <w:sz w:val="20"/>
          <w:szCs w:val="20"/>
        </w:rPr>
        <w:t>Why would this strategy help to identify the missing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2F148" w15:done="0"/>
  <w15:commentEx w15:paraId="082900D0" w15:done="0"/>
  <w15:commentEx w15:paraId="1FBA8C97" w15:done="0"/>
  <w15:commentEx w15:paraId="1B5D989B" w15:done="0"/>
  <w15:commentEx w15:paraId="50D03F8A" w15:done="0"/>
  <w15:commentEx w15:paraId="313B3525" w15:done="0"/>
  <w15:commentEx w15:paraId="7A63B511" w15:done="0"/>
  <w15:commentEx w15:paraId="0D5CB7CD" w15:done="0"/>
  <w15:commentEx w15:paraId="264303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26541" w16cex:dateUtc="2022-11-06T21:54:00Z"/>
  <w16cex:commentExtensible w16cex:durableId="2712659B" w16cex:dateUtc="2022-11-06T21:55:00Z"/>
  <w16cex:commentExtensible w16cex:durableId="27126632" w16cex:dateUtc="2022-11-06T21:58:00Z"/>
  <w16cex:commentExtensible w16cex:durableId="271266D1" w16cex:dateUtc="2022-11-06T22:01:00Z"/>
  <w16cex:commentExtensible w16cex:durableId="27126728" w16cex:dateUtc="2022-11-06T22:02:00Z"/>
  <w16cex:commentExtensible w16cex:durableId="2712676C" w16cex:dateUtc="2022-11-06T22:03:00Z"/>
  <w16cex:commentExtensible w16cex:durableId="271267AB" w16cex:dateUtc="2022-11-06T22:04:00Z"/>
  <w16cex:commentExtensible w16cex:durableId="271267E2" w16cex:dateUtc="2022-11-06T22:05:00Z"/>
  <w16cex:commentExtensible w16cex:durableId="27126866" w16cex:dateUtc="2022-11-06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2F148" w16cid:durableId="27126541"/>
  <w16cid:commentId w16cid:paraId="082900D0" w16cid:durableId="2712659B"/>
  <w16cid:commentId w16cid:paraId="1FBA8C97" w16cid:durableId="27126632"/>
  <w16cid:commentId w16cid:paraId="1B5D989B" w16cid:durableId="271266D1"/>
  <w16cid:commentId w16cid:paraId="50D03F8A" w16cid:durableId="27126728"/>
  <w16cid:commentId w16cid:paraId="313B3525" w16cid:durableId="2712676C"/>
  <w16cid:commentId w16cid:paraId="7A63B511" w16cid:durableId="271267AB"/>
  <w16cid:commentId w16cid:paraId="0D5CB7CD" w16cid:durableId="271267E2"/>
  <w16cid:commentId w16cid:paraId="26430310" w16cid:durableId="271268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EB4E7" w14:textId="77777777" w:rsidR="000C6038" w:rsidRDefault="000C6038">
      <w:pPr>
        <w:spacing w:line="240" w:lineRule="auto"/>
      </w:pPr>
      <w:r>
        <w:separator/>
      </w:r>
    </w:p>
  </w:endnote>
  <w:endnote w:type="continuationSeparator" w:id="0">
    <w:p w14:paraId="610E9F94" w14:textId="77777777" w:rsidR="000C6038" w:rsidRDefault="000C60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4C1A8D51" w:rsidR="009B5042" w:rsidRDefault="009967F7">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1830C6">
      <w:rPr>
        <w:rFonts w:ascii="Times New Roman" w:eastAsia="Times New Roman" w:hAnsi="Times New Roman" w:cs="Times New Roman"/>
        <w:noProof/>
      </w:rPr>
      <w:t>3</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E80B3" w14:textId="77777777" w:rsidR="000C6038" w:rsidRDefault="000C6038">
      <w:pPr>
        <w:spacing w:line="240" w:lineRule="auto"/>
      </w:pPr>
      <w:r>
        <w:separator/>
      </w:r>
    </w:p>
  </w:footnote>
  <w:footnote w:type="continuationSeparator" w:id="0">
    <w:p w14:paraId="11BC71F1" w14:textId="77777777" w:rsidR="000C6038" w:rsidRDefault="000C6038">
      <w:pPr>
        <w:spacing w:line="240" w:lineRule="auto"/>
      </w:pPr>
      <w:r>
        <w:continuationSeparator/>
      </w:r>
    </w:p>
  </w:footnote>
  <w:footnote w:id="1">
    <w:p w14:paraId="00000008" w14:textId="77777777" w:rsidR="009B5042" w:rsidRDefault="009967F7">
      <w:pPr>
        <w:spacing w:line="240" w:lineRule="auto"/>
        <w:rPr>
          <w:rFonts w:ascii="Times New Roman" w:eastAsia="Times New Roman" w:hAnsi="Times New Roman" w:cs="Times New Roman"/>
          <w:sz w:val="14"/>
          <w:szCs w:val="14"/>
        </w:rPr>
      </w:pPr>
      <w:r>
        <w:rPr>
          <w:vertAlign w:val="superscript"/>
        </w:rPr>
        <w:footnoteRef/>
      </w:r>
      <w:r>
        <w:rPr>
          <w:rFonts w:ascii="Times New Roman" w:eastAsia="Times New Roman" w:hAnsi="Times New Roman" w:cs="Times New Roman"/>
          <w:sz w:val="14"/>
          <w:szCs w:val="14"/>
        </w:rPr>
        <w:t xml:space="preserve"> Moore, Eric. “U.S. Cities </w:t>
      </w:r>
      <w:proofErr w:type="gramStart"/>
      <w:r>
        <w:rPr>
          <w:rFonts w:ascii="Times New Roman" w:eastAsia="Times New Roman" w:hAnsi="Times New Roman" w:cs="Times New Roman"/>
          <w:sz w:val="14"/>
          <w:szCs w:val="14"/>
        </w:rPr>
        <w:t>With</w:t>
      </w:r>
      <w:proofErr w:type="gramEnd"/>
      <w:r>
        <w:rPr>
          <w:rFonts w:ascii="Times New Roman" w:eastAsia="Times New Roman" w:hAnsi="Times New Roman" w:cs="Times New Roman"/>
          <w:sz w:val="14"/>
          <w:szCs w:val="14"/>
        </w:rPr>
        <w:t xml:space="preserve"> the Most Coffee Shops.” </w:t>
      </w:r>
      <w:r>
        <w:rPr>
          <w:rFonts w:ascii="Times New Roman" w:eastAsia="Times New Roman" w:hAnsi="Times New Roman" w:cs="Times New Roman"/>
          <w:i/>
          <w:sz w:val="14"/>
          <w:szCs w:val="14"/>
        </w:rPr>
        <w:t>Overheard on Conference Calls</w:t>
      </w:r>
      <w:r>
        <w:rPr>
          <w:rFonts w:ascii="Times New Roman" w:eastAsia="Times New Roman" w:hAnsi="Times New Roman" w:cs="Times New Roman"/>
          <w:sz w:val="14"/>
          <w:szCs w:val="14"/>
        </w:rPr>
        <w:t>, 13 Jan. 2020, https://overheardonconferencecalls.com/business/cities-most-and-least-coffee-shops/.</w:t>
      </w:r>
    </w:p>
  </w:footnote>
  <w:footnote w:id="2">
    <w:p w14:paraId="00000009" w14:textId="77777777" w:rsidR="009B5042" w:rsidRDefault="009967F7">
      <w:pPr>
        <w:spacing w:line="240" w:lineRule="auto"/>
        <w:rPr>
          <w:rFonts w:ascii="Times New Roman" w:eastAsia="Times New Roman" w:hAnsi="Times New Roman" w:cs="Times New Roman"/>
          <w:sz w:val="14"/>
          <w:szCs w:val="14"/>
        </w:rPr>
      </w:pPr>
      <w:r>
        <w:rPr>
          <w:vertAlign w:val="superscript"/>
        </w:rPr>
        <w:footnoteRef/>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14"/>
          <w:szCs w:val="14"/>
        </w:rPr>
        <w:t>Buyinza</w:t>
      </w:r>
      <w:proofErr w:type="spellEnd"/>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sz w:val="14"/>
          <w:szCs w:val="14"/>
        </w:rPr>
        <w:t>Alvin .</w:t>
      </w:r>
      <w:proofErr w:type="gramEnd"/>
      <w:r>
        <w:rPr>
          <w:rFonts w:ascii="Times New Roman" w:eastAsia="Times New Roman" w:hAnsi="Times New Roman" w:cs="Times New Roman"/>
          <w:sz w:val="14"/>
          <w:szCs w:val="14"/>
        </w:rPr>
        <w:t xml:space="preserve"> “Boston Is Still One of the Best Coffee Cities in the US, WalletHub Says.” </w:t>
      </w:r>
      <w:proofErr w:type="spellStart"/>
      <w:r>
        <w:rPr>
          <w:rFonts w:ascii="Times New Roman" w:eastAsia="Times New Roman" w:hAnsi="Times New Roman" w:cs="Times New Roman"/>
          <w:i/>
          <w:sz w:val="14"/>
          <w:szCs w:val="14"/>
        </w:rPr>
        <w:t>Masslive</w:t>
      </w:r>
      <w:proofErr w:type="spellEnd"/>
      <w:r>
        <w:rPr>
          <w:rFonts w:ascii="Times New Roman" w:eastAsia="Times New Roman" w:hAnsi="Times New Roman" w:cs="Times New Roman"/>
          <w:sz w:val="14"/>
          <w:szCs w:val="14"/>
        </w:rPr>
        <w:t>, 21 Sept. 2022, https://www.masslive.com/news/2022/09/boston-is-one-of-the-best-coffee-cities-in-us-wallethub-says.html.</w:t>
      </w:r>
    </w:p>
  </w:footnote>
  <w:footnote w:id="3">
    <w:p w14:paraId="0000000A" w14:textId="77777777" w:rsidR="009B5042" w:rsidRDefault="009967F7">
      <w:pPr>
        <w:spacing w:line="240" w:lineRule="auto"/>
        <w:rPr>
          <w:rFonts w:ascii="Times New Roman" w:eastAsia="Times New Roman" w:hAnsi="Times New Roman" w:cs="Times New Roman"/>
          <w:sz w:val="14"/>
          <w:szCs w:val="14"/>
        </w:rPr>
      </w:pPr>
      <w:r>
        <w:rPr>
          <w:vertAlign w:val="superscript"/>
        </w:rPr>
        <w:footnoteRef/>
      </w:r>
      <w:r>
        <w:rPr>
          <w:rFonts w:ascii="Times New Roman" w:eastAsia="Times New Roman" w:hAnsi="Times New Roman" w:cs="Times New Roman"/>
          <w:sz w:val="14"/>
          <w:szCs w:val="14"/>
        </w:rPr>
        <w:t xml:space="preserve"> “NAICS Code: 722515 Snack and Nonalcoholic Beverage Bars.” </w:t>
      </w:r>
      <w:r>
        <w:rPr>
          <w:rFonts w:ascii="Times New Roman" w:eastAsia="Times New Roman" w:hAnsi="Times New Roman" w:cs="Times New Roman"/>
          <w:i/>
          <w:sz w:val="14"/>
          <w:szCs w:val="14"/>
        </w:rPr>
        <w:t>NAICS Association</w:t>
      </w:r>
      <w:r>
        <w:rPr>
          <w:rFonts w:ascii="Times New Roman" w:eastAsia="Times New Roman" w:hAnsi="Times New Roman" w:cs="Times New Roman"/>
          <w:sz w:val="14"/>
          <w:szCs w:val="14"/>
        </w:rPr>
        <w:t>, https://www.naics.com/naics-code-description/?code=722515. Accessed 3 Nov.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77777777" w:rsidR="009B5042" w:rsidRDefault="009B5042">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rPr>
    </w:pPr>
  </w:p>
  <w:p w14:paraId="00000010" w14:textId="77777777" w:rsidR="009B5042" w:rsidRDefault="009B5042">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9B5042" w:rsidRDefault="009967F7">
    <w:pPr>
      <w:tabs>
        <w:tab w:val="center" w:pos="4680"/>
        <w:tab w:val="right" w:pos="936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Assignment: Initial Project Report</w:t>
    </w:r>
  </w:p>
  <w:p w14:paraId="0000000C" w14:textId="77777777" w:rsidR="009B5042" w:rsidRDefault="009967F7">
    <w:pPr>
      <w:tabs>
        <w:tab w:val="center" w:pos="4680"/>
        <w:tab w:val="right" w:pos="936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Course: Foundations of Data Analytics                                                                                         </w:t>
    </w:r>
  </w:p>
  <w:p w14:paraId="0000000D" w14:textId="77777777" w:rsidR="009B5042" w:rsidRDefault="009967F7">
    <w:pPr>
      <w:tabs>
        <w:tab w:val="center" w:pos="4680"/>
        <w:tab w:val="right" w:pos="936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Group members: Ana Hatfield, Donika </w:t>
    </w:r>
    <w:proofErr w:type="spellStart"/>
    <w:r>
      <w:rPr>
        <w:rFonts w:ascii="Times New Roman" w:eastAsia="Times New Roman" w:hAnsi="Times New Roman" w:cs="Times New Roman"/>
        <w:sz w:val="20"/>
        <w:szCs w:val="20"/>
      </w:rPr>
      <w:t>Sollova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Sofiia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Tarasiuk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Yuting</w:t>
    </w:r>
    <w:proofErr w:type="spellEnd"/>
    <w:r>
      <w:rPr>
        <w:rFonts w:ascii="Times New Roman" w:eastAsia="Times New Roman" w:hAnsi="Times New Roman" w:cs="Times New Roman"/>
        <w:sz w:val="20"/>
        <w:szCs w:val="20"/>
      </w:rPr>
      <w:t xml:space="preserve"> Wang  </w:t>
    </w:r>
  </w:p>
  <w:p w14:paraId="0000000E" w14:textId="77777777" w:rsidR="009B5042" w:rsidRDefault="009967F7">
    <w:pPr>
      <w:tabs>
        <w:tab w:val="center" w:pos="4680"/>
        <w:tab w:val="right" w:pos="9360"/>
      </w:tabs>
      <w:spacing w:line="240" w:lineRule="auto"/>
      <w:rPr>
        <w:sz w:val="20"/>
        <w:szCs w:val="20"/>
      </w:rPr>
    </w:pPr>
    <w:r>
      <w:rPr>
        <w:rFonts w:ascii="Times New Roman" w:eastAsia="Times New Roman" w:hAnsi="Times New Roman" w:cs="Times New Roman"/>
        <w:sz w:val="20"/>
        <w:szCs w:val="20"/>
      </w:rPr>
      <w:t>Date:  November 4</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45E60"/>
    <w:multiLevelType w:val="hybridMultilevel"/>
    <w:tmpl w:val="C498B160"/>
    <w:lvl w:ilvl="0" w:tplc="0409000F">
      <w:start w:val="1"/>
      <w:numFmt w:val="decimal"/>
      <w:lvlText w:val="%1."/>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42489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eabin Moon">
    <w15:presenceInfo w15:providerId="AD" w15:userId="S::yeabinmoon@brandeis.edu::08ba90b4-b52f-4e90-98eb-0e706bef9f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042"/>
    <w:rsid w:val="000C6038"/>
    <w:rsid w:val="0010374D"/>
    <w:rsid w:val="001830C6"/>
    <w:rsid w:val="002C4A1D"/>
    <w:rsid w:val="009967F7"/>
    <w:rsid w:val="009B5042"/>
    <w:rsid w:val="00BF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E48E"/>
  <w15:docId w15:val="{68359BC0-820F-4E43-B097-4BA66422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F71AB"/>
    <w:pPr>
      <w:tabs>
        <w:tab w:val="center" w:pos="4680"/>
        <w:tab w:val="right" w:pos="9360"/>
      </w:tabs>
      <w:spacing w:line="240" w:lineRule="auto"/>
    </w:pPr>
  </w:style>
  <w:style w:type="character" w:customStyle="1" w:styleId="HeaderChar">
    <w:name w:val="Header Char"/>
    <w:basedOn w:val="DefaultParagraphFont"/>
    <w:link w:val="Header"/>
    <w:uiPriority w:val="99"/>
    <w:rsid w:val="007F71AB"/>
  </w:style>
  <w:style w:type="paragraph" w:styleId="Footer">
    <w:name w:val="footer"/>
    <w:basedOn w:val="Normal"/>
    <w:link w:val="FooterChar"/>
    <w:uiPriority w:val="99"/>
    <w:unhideWhenUsed/>
    <w:rsid w:val="007F71AB"/>
    <w:pPr>
      <w:tabs>
        <w:tab w:val="center" w:pos="4680"/>
        <w:tab w:val="right" w:pos="9360"/>
      </w:tabs>
      <w:spacing w:line="240" w:lineRule="auto"/>
    </w:pPr>
  </w:style>
  <w:style w:type="character" w:customStyle="1" w:styleId="FooterChar">
    <w:name w:val="Footer Char"/>
    <w:basedOn w:val="DefaultParagraphFont"/>
    <w:link w:val="Footer"/>
    <w:uiPriority w:val="99"/>
    <w:rsid w:val="007F71AB"/>
  </w:style>
  <w:style w:type="character" w:styleId="CommentReference">
    <w:name w:val="annotation reference"/>
    <w:basedOn w:val="DefaultParagraphFont"/>
    <w:uiPriority w:val="99"/>
    <w:semiHidden/>
    <w:unhideWhenUsed/>
    <w:rsid w:val="000C5468"/>
    <w:rPr>
      <w:sz w:val="16"/>
      <w:szCs w:val="16"/>
    </w:rPr>
  </w:style>
  <w:style w:type="paragraph" w:styleId="CommentText">
    <w:name w:val="annotation text"/>
    <w:basedOn w:val="Normal"/>
    <w:link w:val="CommentTextChar"/>
    <w:uiPriority w:val="99"/>
    <w:semiHidden/>
    <w:unhideWhenUsed/>
    <w:rsid w:val="000C5468"/>
    <w:pPr>
      <w:spacing w:line="240" w:lineRule="auto"/>
    </w:pPr>
    <w:rPr>
      <w:sz w:val="20"/>
      <w:szCs w:val="20"/>
    </w:rPr>
  </w:style>
  <w:style w:type="character" w:customStyle="1" w:styleId="CommentTextChar">
    <w:name w:val="Comment Text Char"/>
    <w:basedOn w:val="DefaultParagraphFont"/>
    <w:link w:val="CommentText"/>
    <w:uiPriority w:val="99"/>
    <w:semiHidden/>
    <w:rsid w:val="000C5468"/>
    <w:rPr>
      <w:sz w:val="20"/>
      <w:szCs w:val="20"/>
    </w:rPr>
  </w:style>
  <w:style w:type="paragraph" w:styleId="CommentSubject">
    <w:name w:val="annotation subject"/>
    <w:basedOn w:val="CommentText"/>
    <w:next w:val="CommentText"/>
    <w:link w:val="CommentSubjectChar"/>
    <w:uiPriority w:val="99"/>
    <w:semiHidden/>
    <w:unhideWhenUsed/>
    <w:rsid w:val="000C5468"/>
    <w:rPr>
      <w:b/>
      <w:bCs/>
    </w:rPr>
  </w:style>
  <w:style w:type="character" w:customStyle="1" w:styleId="CommentSubjectChar">
    <w:name w:val="Comment Subject Char"/>
    <w:basedOn w:val="CommentTextChar"/>
    <w:link w:val="CommentSubject"/>
    <w:uiPriority w:val="99"/>
    <w:semiHidden/>
    <w:rsid w:val="000C5468"/>
    <w:rPr>
      <w:b/>
      <w:bCs/>
      <w:sz w:val="20"/>
      <w:szCs w:val="20"/>
    </w:rPr>
  </w:style>
  <w:style w:type="paragraph" w:styleId="BalloonText">
    <w:name w:val="Balloon Text"/>
    <w:basedOn w:val="Normal"/>
    <w:link w:val="BalloonTextChar"/>
    <w:uiPriority w:val="99"/>
    <w:semiHidden/>
    <w:unhideWhenUsed/>
    <w:rsid w:val="000C54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468"/>
    <w:rPr>
      <w:rFonts w:ascii="Segoe UI" w:hAnsi="Segoe UI" w:cs="Segoe UI"/>
      <w:sz w:val="18"/>
      <w:szCs w:val="18"/>
    </w:rPr>
  </w:style>
  <w:style w:type="paragraph" w:styleId="Revision">
    <w:name w:val="Revision"/>
    <w:hidden/>
    <w:uiPriority w:val="99"/>
    <w:semiHidden/>
    <w:rsid w:val="00BF5428"/>
    <w:pPr>
      <w:spacing w:line="240" w:lineRule="auto"/>
    </w:pPr>
  </w:style>
  <w:style w:type="paragraph" w:styleId="ListParagraph">
    <w:name w:val="List Paragraph"/>
    <w:basedOn w:val="Normal"/>
    <w:uiPriority w:val="34"/>
    <w:qFormat/>
    <w:rsid w:val="00BF5428"/>
    <w:pPr>
      <w:spacing w:line="240" w:lineRule="auto"/>
      <w:ind w:left="720"/>
      <w:contextualSpacing/>
    </w:pPr>
    <w:rPr>
      <w:rFonts w:asciiTheme="minorHAnsi" w:eastAsiaTheme="minorHAnsi" w:hAnsiTheme="minorHAnsi" w:cstheme="minorBidi"/>
      <w:sz w:val="24"/>
      <w:szCs w:val="24"/>
      <w:lang w:val="en-US"/>
    </w:rPr>
  </w:style>
  <w:style w:type="character" w:styleId="Hyperlink">
    <w:name w:val="Hyperlink"/>
    <w:basedOn w:val="DefaultParagraphFont"/>
    <w:uiPriority w:val="99"/>
    <w:unhideWhenUsed/>
    <w:rsid w:val="00BF54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eyxtKZbseCm0+qWvx4hZRqa6Mw==">AMUW2mVQXH+ye9bZlMqw59OLGtFN4vtDV3TWxR6DPcskXsBLoytca+WSrX4AxeOi03oEGYUZHaRAgiHgrlOdV/V+6j6aTwGpzC91qI9YoQO+FS3t4/KRIFhUs7QMBifc9ltpZPZW+u31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Donika Sollova</dc:creator>
  <cp:lastModifiedBy>Yeabin Moon</cp:lastModifiedBy>
  <cp:revision>2</cp:revision>
  <dcterms:created xsi:type="dcterms:W3CDTF">2022-11-06T22:15:00Z</dcterms:created>
  <dcterms:modified xsi:type="dcterms:W3CDTF">2022-11-06T22:15:00Z</dcterms:modified>
</cp:coreProperties>
</file>