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3BDC"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BUS211A Final Project Initial Report</w:t>
      </w:r>
    </w:p>
    <w:p w14:paraId="00000002" w14:textId="77777777" w:rsidR="00D73BDC"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Group 4: </w:t>
      </w:r>
      <w:proofErr w:type="spellStart"/>
      <w:r>
        <w:rPr>
          <w:rFonts w:ascii="Times New Roman" w:eastAsia="Times New Roman" w:hAnsi="Times New Roman" w:cs="Times New Roman"/>
        </w:rPr>
        <w:t>Ziyu</w:t>
      </w:r>
      <w:proofErr w:type="spellEnd"/>
      <w:r>
        <w:rPr>
          <w:rFonts w:ascii="Times New Roman" w:eastAsia="Times New Roman" w:hAnsi="Times New Roman" w:cs="Times New Roman"/>
        </w:rPr>
        <w:t xml:space="preserve"> Fan, </w:t>
      </w:r>
      <w:proofErr w:type="spellStart"/>
      <w:r>
        <w:rPr>
          <w:rFonts w:ascii="Times New Roman" w:eastAsia="Times New Roman" w:hAnsi="Times New Roman" w:cs="Times New Roman"/>
        </w:rPr>
        <w:t>Shipeng</w:t>
      </w:r>
      <w:proofErr w:type="spellEnd"/>
      <w:r>
        <w:rPr>
          <w:rFonts w:ascii="Times New Roman" w:eastAsia="Times New Roman" w:hAnsi="Times New Roman" w:cs="Times New Roman"/>
        </w:rPr>
        <w:t xml:space="preserve"> Ji, </w:t>
      </w:r>
      <w:proofErr w:type="spellStart"/>
      <w:r>
        <w:rPr>
          <w:rFonts w:ascii="Times New Roman" w:eastAsia="Times New Roman" w:hAnsi="Times New Roman" w:cs="Times New Roman"/>
        </w:rPr>
        <w:t>Gengchen</w:t>
      </w:r>
      <w:proofErr w:type="spellEnd"/>
      <w:r>
        <w:rPr>
          <w:rFonts w:ascii="Times New Roman" w:eastAsia="Times New Roman" w:hAnsi="Times New Roman" w:cs="Times New Roman"/>
        </w:rPr>
        <w:t xml:space="preserve"> Zhang, </w:t>
      </w:r>
      <w:proofErr w:type="spellStart"/>
      <w:r>
        <w:rPr>
          <w:rFonts w:ascii="Times New Roman" w:eastAsia="Times New Roman" w:hAnsi="Times New Roman" w:cs="Times New Roman"/>
        </w:rPr>
        <w:t>Yiqing</w:t>
      </w:r>
      <w:proofErr w:type="spellEnd"/>
      <w:r>
        <w:rPr>
          <w:rFonts w:ascii="Times New Roman" w:eastAsia="Times New Roman" w:hAnsi="Times New Roman" w:cs="Times New Roman"/>
        </w:rPr>
        <w:t xml:space="preserve"> Wang</w:t>
      </w:r>
    </w:p>
    <w:p w14:paraId="00000003" w14:textId="77777777" w:rsidR="00D73BDC" w:rsidRDefault="00D73BDC">
      <w:pPr>
        <w:spacing w:line="480" w:lineRule="auto"/>
        <w:rPr>
          <w:rFonts w:ascii="Times New Roman" w:eastAsia="Times New Roman" w:hAnsi="Times New Roman" w:cs="Times New Roman"/>
          <w:highlight w:val="yellow"/>
        </w:rPr>
      </w:pPr>
    </w:p>
    <w:p w14:paraId="00000004" w14:textId="77777777" w:rsidR="00D73BDC"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What is your specific area of interest? </w:t>
      </w:r>
    </w:p>
    <w:p w14:paraId="00000005"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team aims to investigate how Boston’s COVID-19 policy has affected visiting patterns of both full-service and limited-service restaurants since the beginning of 2022. Due to two COVID-19 policy changes that went into effect on February 15th, </w:t>
      </w:r>
      <w:proofErr w:type="gramStart"/>
      <w:r>
        <w:rPr>
          <w:rFonts w:ascii="Times New Roman" w:eastAsia="Times New Roman" w:hAnsi="Times New Roman" w:cs="Times New Roman"/>
        </w:rPr>
        <w:t>2022</w:t>
      </w:r>
      <w:proofErr w:type="gramEnd"/>
      <w:r>
        <w:rPr>
          <w:rFonts w:ascii="Times New Roman" w:eastAsia="Times New Roman" w:hAnsi="Times New Roman" w:cs="Times New Roman"/>
        </w:rPr>
        <w:t xml:space="preserve"> and July 1st, 2022, respectively, we are particularly interested in the change in visiting patterns, including the visitor count of a restaurant during various time periods, the average amount of time visitors spend in restaurants, the visitors’ home countries and their average distance from home. </w:t>
      </w:r>
      <w:commentRangeStart w:id="0"/>
      <w:r>
        <w:rPr>
          <w:rFonts w:ascii="Times New Roman" w:eastAsia="Times New Roman" w:hAnsi="Times New Roman" w:cs="Times New Roman"/>
        </w:rPr>
        <w:t xml:space="preserve">Our hypothesis is that after a certain </w:t>
      </w:r>
      <w:proofErr w:type="gramStart"/>
      <w:r>
        <w:rPr>
          <w:rFonts w:ascii="Times New Roman" w:eastAsia="Times New Roman" w:hAnsi="Times New Roman" w:cs="Times New Roman"/>
        </w:rPr>
        <w:t>period of time</w:t>
      </w:r>
      <w:proofErr w:type="gramEnd"/>
      <w:r>
        <w:rPr>
          <w:rFonts w:ascii="Times New Roman" w:eastAsia="Times New Roman" w:hAnsi="Times New Roman" w:cs="Times New Roman"/>
        </w:rPr>
        <w:t xml:space="preserve"> as the mask restrictions are lifted, we would observe more active visits to both types of restaurants from a larger variety of origins.</w:t>
      </w:r>
      <w:commentRangeEnd w:id="0"/>
      <w:r w:rsidR="001E6BED">
        <w:rPr>
          <w:rStyle w:val="CommentReference"/>
        </w:rPr>
        <w:commentReference w:id="0"/>
      </w:r>
    </w:p>
    <w:p w14:paraId="00000006" w14:textId="77777777" w:rsidR="00D73BDC" w:rsidRDefault="00D73BDC">
      <w:pPr>
        <w:spacing w:line="480" w:lineRule="auto"/>
        <w:rPr>
          <w:rFonts w:ascii="Times New Roman" w:eastAsia="Times New Roman" w:hAnsi="Times New Roman" w:cs="Times New Roman"/>
          <w:b/>
        </w:rPr>
      </w:pPr>
    </w:p>
    <w:p w14:paraId="00000007" w14:textId="77777777" w:rsidR="00D73BDC"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Policies and effects: </w:t>
      </w:r>
    </w:p>
    <w:p w14:paraId="00000008"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Regarding the effects of the policies, we will deal with three time periods. The first period is from January 2022 to February 2022. During this </w:t>
      </w:r>
      <w:proofErr w:type="gramStart"/>
      <w:r>
        <w:rPr>
          <w:rFonts w:ascii="Times New Roman" w:eastAsia="Times New Roman" w:hAnsi="Times New Roman" w:cs="Times New Roman"/>
        </w:rPr>
        <w:t>period of time</w:t>
      </w:r>
      <w:proofErr w:type="gramEnd"/>
      <w:r>
        <w:rPr>
          <w:rFonts w:ascii="Times New Roman" w:eastAsia="Times New Roman" w:hAnsi="Times New Roman" w:cs="Times New Roman"/>
        </w:rPr>
        <w:t>, the Department of Public Health guided that all people in Massachusetts (regardless of vaccination status) are required to continue wearing face coverings in certain settings, including transportation and healthcare facilities. During this period, people are required to wear masks in transportation.</w:t>
      </w:r>
    </w:p>
    <w:p w14:paraId="00000009"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From February 2022 to July 2022, DPH advises that a fully vaccinated person should wear a mask or face covering when indoors (and not in their own home) if they have a weakened immune system, if they are at increased risk for severe disease because of your age or an underlying medical condition, or if someone in your household has a weakened immune system and is at increased risk for severe disease or is unvaccinated. Individuals who are not fully vaccinated should continue to wear a face covering or mask when indoors with others to help prevent the spreading of COVID-19. In this case, people are no longer required to wear masks in public transportation and indoor settings. We are </w:t>
      </w:r>
      <w:r>
        <w:rPr>
          <w:rFonts w:ascii="Times New Roman" w:eastAsia="Times New Roman" w:hAnsi="Times New Roman" w:cs="Times New Roman"/>
        </w:rPr>
        <w:lastRenderedPageBreak/>
        <w:t>expecting more people to visit restaurants regularly since this policy does make the life of people who use public transportation easier.</w:t>
      </w:r>
    </w:p>
    <w:p w14:paraId="0000000A"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And finally, from July 1, 2022, the new guidance advises that masks indoors are optional for most individuals, regardless of vaccination status. This would make people that are not willing to take vaccines have chances to go to the restaurant which should increase the number of visits significantly. We, as a team, would like to test different factors that are related to the running of restaurants that may correlate with the updates of the policies. </w:t>
      </w:r>
    </w:p>
    <w:p w14:paraId="0000000B" w14:textId="77777777" w:rsidR="00D73BDC" w:rsidRDefault="00D73BDC">
      <w:pPr>
        <w:spacing w:line="480" w:lineRule="auto"/>
        <w:rPr>
          <w:rFonts w:ascii="Times New Roman" w:eastAsia="Times New Roman" w:hAnsi="Times New Roman" w:cs="Times New Roman"/>
          <w:b/>
        </w:rPr>
      </w:pPr>
    </w:p>
    <w:p w14:paraId="0000000C" w14:textId="77777777" w:rsidR="00D73BDC"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Why is it more important than other areas? </w:t>
      </w:r>
    </w:p>
    <w:p w14:paraId="0000000D"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COVID-19 might have brought irreversible changes to the world. Although policies related to COVID-19 have been gradually lifted, we are still uncertain whether the world will return to its pre-pandemic state. As one of the most common consumption activities, visiting patterns of restaurants might act as a representative indicator of how people spend their spare time and thus help us answer the question. By conducting this research, we also hope to provide useful advice to help restaurant owners to adjust their business strategies.</w:t>
      </w:r>
    </w:p>
    <w:p w14:paraId="0000000E" w14:textId="77777777" w:rsidR="00D73BDC" w:rsidRDefault="00D73BDC">
      <w:pPr>
        <w:spacing w:line="480" w:lineRule="auto"/>
        <w:rPr>
          <w:rFonts w:ascii="Times New Roman" w:eastAsia="Times New Roman" w:hAnsi="Times New Roman" w:cs="Times New Roman"/>
        </w:rPr>
      </w:pPr>
    </w:p>
    <w:p w14:paraId="0000000F" w14:textId="77777777" w:rsidR="00D73BDC"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Why is the cell phone tracking data fit for your interest?</w:t>
      </w:r>
    </w:p>
    <w:p w14:paraId="00000010"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Cell phone tracking data would be the most accurate source to answer our research question. When we are considering the pattern of restaurants, it is important to know what is the population that visits these places. Since almost everyone carries cell phones nowadays, we would have a good estimate of how many people visited these restaurants in a specific duration of time. Moreover, there are many statistics that would only be available in cell phone data: dwelling time in a specific location, related location, and visitor’s country of origin. These are dimensions hard to obtain for traditional methods, </w:t>
      </w:r>
      <w:commentRangeStart w:id="1"/>
      <w:r>
        <w:rPr>
          <w:rFonts w:ascii="Times New Roman" w:eastAsia="Times New Roman" w:hAnsi="Times New Roman" w:cs="Times New Roman"/>
        </w:rPr>
        <w:t xml:space="preserve">yet they are a detrimental part of our analysis. </w:t>
      </w:r>
      <w:commentRangeEnd w:id="1"/>
      <w:r w:rsidR="001E6BED">
        <w:rPr>
          <w:rStyle w:val="CommentReference"/>
        </w:rPr>
        <w:commentReference w:id="1"/>
      </w:r>
    </w:p>
    <w:p w14:paraId="00000011"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using the places and pattern data from </w:t>
      </w:r>
      <w:proofErr w:type="spellStart"/>
      <w:r>
        <w:rPr>
          <w:rFonts w:ascii="Times New Roman" w:eastAsia="Times New Roman" w:hAnsi="Times New Roman" w:cs="Times New Roman"/>
        </w:rPr>
        <w:t>Safegraph</w:t>
      </w:r>
      <w:proofErr w:type="spellEnd"/>
      <w:r>
        <w:rPr>
          <w:rFonts w:ascii="Times New Roman" w:eastAsia="Times New Roman" w:hAnsi="Times New Roman" w:cs="Times New Roman"/>
        </w:rPr>
        <w:t>, we need to first filter out all the relevant data in the places data frame using “</w:t>
      </w:r>
      <w:proofErr w:type="spellStart"/>
      <w:r>
        <w:rPr>
          <w:rFonts w:ascii="Times New Roman" w:eastAsia="Times New Roman" w:hAnsi="Times New Roman" w:cs="Times New Roman"/>
        </w:rPr>
        <w:t>naics_code</w:t>
      </w:r>
      <w:proofErr w:type="spellEnd"/>
      <w:r>
        <w:rPr>
          <w:rFonts w:ascii="Times New Roman" w:eastAsia="Times New Roman" w:hAnsi="Times New Roman" w:cs="Times New Roman"/>
        </w:rPr>
        <w:t xml:space="preserve">” - 722511 for full-service restaurants and 722513 for </w:t>
      </w:r>
      <w:r>
        <w:rPr>
          <w:rFonts w:ascii="Times New Roman" w:eastAsia="Times New Roman" w:hAnsi="Times New Roman" w:cs="Times New Roman"/>
        </w:rPr>
        <w:lastRenderedPageBreak/>
        <w:t xml:space="preserve">limited-service restaurants. Using the data filtered we left join with patterns since the patterns data frame has detailed information on visitors, for example, the counts of visitors and visits, the distance from home, and the average time visitors tend to stay at the restaurants. That results in a total of 8395 rows for full-service restaurants and 2367 rows for limited-service restaurants. Then, based on the release and effective date of the three policies, using the </w:t>
      </w:r>
      <w:proofErr w:type="spellStart"/>
      <w:r>
        <w:rPr>
          <w:rFonts w:ascii="Times New Roman" w:eastAsia="Times New Roman" w:hAnsi="Times New Roman" w:cs="Times New Roman"/>
        </w:rPr>
        <w:t>date_range_start</w:t>
      </w:r>
      <w:proofErr w:type="spellEnd"/>
      <w:r>
        <w:rPr>
          <w:rFonts w:ascii="Times New Roman" w:eastAsia="Times New Roman" w:hAnsi="Times New Roman" w:cs="Times New Roman"/>
        </w:rPr>
        <w:t xml:space="preserve"> to separate the data frame into three different time ranges - January, February-June, and July-August. In total that would be 6 different data frames. In the end, we do some data cleaning and remove the columns in each data frame that contains only one unique value like city, region, </w:t>
      </w:r>
      <w:proofErr w:type="spellStart"/>
      <w:r>
        <w:rPr>
          <w:rFonts w:ascii="Times New Roman" w:eastAsia="Times New Roman" w:hAnsi="Times New Roman" w:cs="Times New Roman"/>
        </w:rPr>
        <w:t>date_range_start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date_range_end</w:t>
      </w:r>
      <w:proofErr w:type="spellEnd"/>
      <w:r>
        <w:rPr>
          <w:rFonts w:ascii="Times New Roman" w:eastAsia="Times New Roman" w:hAnsi="Times New Roman" w:cs="Times New Roman"/>
        </w:rPr>
        <w:t xml:space="preserve">. At last, we can make some comparisons between each time frame data based on the average result of each </w:t>
      </w:r>
      <w:proofErr w:type="gramStart"/>
      <w:r>
        <w:rPr>
          <w:rFonts w:ascii="Times New Roman" w:eastAsia="Times New Roman" w:hAnsi="Times New Roman" w:cs="Times New Roman"/>
        </w:rPr>
        <w:t>month, and</w:t>
      </w:r>
      <w:proofErr w:type="gramEnd"/>
      <w:r>
        <w:rPr>
          <w:rFonts w:ascii="Times New Roman" w:eastAsia="Times New Roman" w:hAnsi="Times New Roman" w:cs="Times New Roman"/>
        </w:rPr>
        <w:t xml:space="preserve"> hope to find out any correlation between the visitors' pattern and the release of the COVID-19 policy.</w:t>
      </w:r>
    </w:p>
    <w:p w14:paraId="00000012" w14:textId="77777777" w:rsidR="00D73BDC" w:rsidRDefault="00D73BDC">
      <w:pPr>
        <w:spacing w:line="480" w:lineRule="auto"/>
        <w:rPr>
          <w:rFonts w:ascii="Times New Roman" w:eastAsia="Times New Roman" w:hAnsi="Times New Roman" w:cs="Times New Roman"/>
          <w:b/>
        </w:rPr>
      </w:pPr>
    </w:p>
    <w:p w14:paraId="00000013" w14:textId="77777777" w:rsidR="00D73BDC"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What is the main challenge in answering the questions?</w:t>
      </w:r>
    </w:p>
    <w:p w14:paraId="00000014"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policy we intend to study took effect on February 15, 2022. However, most of the columns in our dataset are mainly recorded on monthly statistics, such as </w:t>
      </w:r>
      <w:proofErr w:type="spellStart"/>
      <w:r>
        <w:rPr>
          <w:rFonts w:ascii="Times New Roman" w:eastAsia="Times New Roman" w:hAnsi="Times New Roman" w:cs="Times New Roman"/>
        </w:rPr>
        <w:t>raw_visitor_count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distance_from_home</w:t>
      </w:r>
      <w:proofErr w:type="spellEnd"/>
      <w:r>
        <w:rPr>
          <w:rFonts w:ascii="Times New Roman" w:eastAsia="Times New Roman" w:hAnsi="Times New Roman" w:cs="Times New Roman"/>
        </w:rPr>
        <w:t xml:space="preserve">; </w:t>
      </w:r>
      <w:commentRangeStart w:id="2"/>
      <w:r>
        <w:rPr>
          <w:rFonts w:ascii="Times New Roman" w:eastAsia="Times New Roman" w:hAnsi="Times New Roman" w:cs="Times New Roman"/>
        </w:rPr>
        <w:t xml:space="preserve">only the column </w:t>
      </w:r>
      <w:proofErr w:type="spellStart"/>
      <w:r>
        <w:rPr>
          <w:rFonts w:ascii="Times New Roman" w:eastAsia="Times New Roman" w:hAnsi="Times New Roman" w:cs="Times New Roman"/>
        </w:rPr>
        <w:t>visits_by_day</w:t>
      </w:r>
      <w:proofErr w:type="spellEnd"/>
      <w:r>
        <w:rPr>
          <w:rFonts w:ascii="Times New Roman" w:eastAsia="Times New Roman" w:hAnsi="Times New Roman" w:cs="Times New Roman"/>
        </w:rPr>
        <w:t xml:space="preserve"> records daily data. Therefore, it is difficult to observe changes in the fifteen days after the policy came into effect on February 15</w:t>
      </w:r>
      <w:commentRangeEnd w:id="2"/>
      <w:r w:rsidR="001E6BED">
        <w:rPr>
          <w:rStyle w:val="CommentReference"/>
        </w:rPr>
        <w:commentReference w:id="2"/>
      </w:r>
      <w:r>
        <w:rPr>
          <w:rFonts w:ascii="Times New Roman" w:eastAsia="Times New Roman" w:hAnsi="Times New Roman" w:cs="Times New Roman"/>
        </w:rPr>
        <w:t xml:space="preserve">. If we decide to observe it 15 days after the policy was published, our second policy, effective July 1, 2022, would have the same problem. Our team plans to focus on the </w:t>
      </w:r>
      <w:proofErr w:type="spellStart"/>
      <w:r>
        <w:rPr>
          <w:rFonts w:ascii="Times New Roman" w:eastAsia="Times New Roman" w:hAnsi="Times New Roman" w:cs="Times New Roman"/>
        </w:rPr>
        <w:t>visits_by_day</w:t>
      </w:r>
      <w:proofErr w:type="spellEnd"/>
      <w:r>
        <w:rPr>
          <w:rFonts w:ascii="Times New Roman" w:eastAsia="Times New Roman" w:hAnsi="Times New Roman" w:cs="Times New Roman"/>
        </w:rPr>
        <w:t xml:space="preserve"> from February 15 to March 1, 2022,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reduce the error.</w:t>
      </w:r>
    </w:p>
    <w:p w14:paraId="00000015" w14:textId="77777777"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Moreover, we want to find out as the mask restriction is gradually lifted, whether this would attract more local US customers and whether people from nearby countries like Canada and Mexico will be willing to come to visit. But in the </w:t>
      </w:r>
      <w:proofErr w:type="spellStart"/>
      <w:r>
        <w:rPr>
          <w:rFonts w:ascii="Times New Roman" w:eastAsia="Times New Roman" w:hAnsi="Times New Roman" w:cs="Times New Roman"/>
        </w:rPr>
        <w:t>visitor_country_of_origin</w:t>
      </w:r>
      <w:proofErr w:type="spellEnd"/>
      <w:r>
        <w:rPr>
          <w:rFonts w:ascii="Times New Roman" w:eastAsia="Times New Roman" w:hAnsi="Times New Roman" w:cs="Times New Roman"/>
        </w:rPr>
        <w:t xml:space="preserve"> column, the countries are not listed in a stationary manner, so it brings challenges in separating the corresponding data with the correct country name. For this problem, we are considering methods like separating the datasets by conditioning whether all visitors of this restaurant are from the U.S. And we would also categorize these rows by their distance from home.</w:t>
      </w:r>
    </w:p>
    <w:p w14:paraId="00000016" w14:textId="5DD437AD" w:rsidR="00D73BDC"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Finally, since we only have 8 months of data, the covid situation isn’t that severe now and the policies released are just slightly different, it might not show much difference in the visitors’ patterns compared to a year ago. </w:t>
      </w:r>
    </w:p>
    <w:p w14:paraId="3168DE4F" w14:textId="1F255D36" w:rsidR="00F71B06" w:rsidRDefault="00F71B06">
      <w:pPr>
        <w:spacing w:line="480" w:lineRule="auto"/>
        <w:ind w:firstLine="720"/>
        <w:rPr>
          <w:rFonts w:ascii="Times New Roman" w:eastAsia="Times New Roman" w:hAnsi="Times New Roman" w:cs="Times New Roman"/>
        </w:rPr>
      </w:pPr>
    </w:p>
    <w:p w14:paraId="4D7C2F4F" w14:textId="77777777" w:rsidR="00F71B06" w:rsidRDefault="00F71B06" w:rsidP="00F71B06">
      <w:pPr>
        <w:rPr>
          <w:ins w:id="3" w:author="Yeabin Moon" w:date="2022-11-06T20:25:00Z"/>
        </w:rPr>
      </w:pPr>
    </w:p>
    <w:p w14:paraId="302FC0C4" w14:textId="77777777" w:rsidR="00F71B06" w:rsidRDefault="00F71B06" w:rsidP="00F71B06">
      <w:pPr>
        <w:rPr>
          <w:ins w:id="4" w:author="Yeabin Moon" w:date="2022-11-06T20:25:00Z"/>
        </w:rPr>
      </w:pPr>
      <w:ins w:id="5" w:author="Yeabin Moon" w:date="2022-11-06T20:25:00Z">
        <w:r>
          <w:t xml:space="preserve">Ok. The questions are not only well-defined, and they address significant matters in real life. </w:t>
        </w:r>
      </w:ins>
    </w:p>
    <w:p w14:paraId="3302FB97" w14:textId="77777777" w:rsidR="00F71B06" w:rsidRDefault="00F71B06" w:rsidP="00F71B06">
      <w:pPr>
        <w:rPr>
          <w:ins w:id="6" w:author="Yeabin Moon" w:date="2022-11-06T20:25:00Z"/>
        </w:rPr>
      </w:pPr>
    </w:p>
    <w:p w14:paraId="147AA846" w14:textId="77777777" w:rsidR="00F71B06" w:rsidRDefault="00F71B06" w:rsidP="00F71B06">
      <w:pPr>
        <w:rPr>
          <w:ins w:id="7" w:author="Yeabin Moon" w:date="2022-11-06T20:25:00Z"/>
        </w:rPr>
      </w:pPr>
      <w:ins w:id="8" w:author="Yeabin Moon" w:date="2022-11-06T20:25:00Z">
        <w:r>
          <w:t>Here is what I want you to do:</w:t>
        </w:r>
      </w:ins>
    </w:p>
    <w:p w14:paraId="409645CB" w14:textId="77777777" w:rsidR="00F71B06" w:rsidRDefault="00F71B06" w:rsidP="00F71B06">
      <w:pPr>
        <w:rPr>
          <w:ins w:id="9" w:author="Yeabin Moon" w:date="2022-11-06T20:25:00Z"/>
        </w:rPr>
      </w:pPr>
    </w:p>
    <w:p w14:paraId="600057B5" w14:textId="77777777" w:rsidR="00F71B06" w:rsidRDefault="00F71B06" w:rsidP="00F71B06">
      <w:pPr>
        <w:pStyle w:val="ListParagraph"/>
        <w:numPr>
          <w:ilvl w:val="0"/>
          <w:numId w:val="1"/>
        </w:numPr>
        <w:rPr>
          <w:ins w:id="10" w:author="Yeabin Moon" w:date="2022-11-06T20:25:00Z"/>
        </w:rPr>
      </w:pPr>
      <w:ins w:id="11" w:author="Yeabin Moon" w:date="2022-11-06T20:25:00Z">
        <w:r>
          <w:t>Find all the POIs relevant to restaurants</w:t>
        </w:r>
      </w:ins>
    </w:p>
    <w:p w14:paraId="0831A83A" w14:textId="77777777" w:rsidR="00F71B06" w:rsidRDefault="00F71B06" w:rsidP="00F71B06">
      <w:pPr>
        <w:pStyle w:val="ListParagraph"/>
        <w:numPr>
          <w:ilvl w:val="0"/>
          <w:numId w:val="2"/>
        </w:numPr>
        <w:rPr>
          <w:ins w:id="12" w:author="Yeabin Moon" w:date="2022-11-06T20:25:00Z"/>
        </w:rPr>
      </w:pPr>
      <w:ins w:id="13" w:author="Yeabin Moon" w:date="2022-11-06T20:25:00Z">
        <w:r>
          <w:t>what’s the difference between 722511 and 722513?</w:t>
        </w:r>
      </w:ins>
    </w:p>
    <w:p w14:paraId="740F7B01" w14:textId="77777777" w:rsidR="00F71B06" w:rsidRDefault="00F71B06" w:rsidP="00F71B06">
      <w:pPr>
        <w:pStyle w:val="ListParagraph"/>
        <w:numPr>
          <w:ilvl w:val="0"/>
          <w:numId w:val="3"/>
        </w:numPr>
        <w:rPr>
          <w:ins w:id="14" w:author="Yeabin Moon" w:date="2022-11-06T20:25:00Z"/>
        </w:rPr>
      </w:pPr>
      <w:ins w:id="15" w:author="Yeabin Moon" w:date="2022-11-06T20:25:00Z">
        <w:r>
          <w:t>try to research what’s the exact definition of each code</w:t>
        </w:r>
      </w:ins>
    </w:p>
    <w:p w14:paraId="10EECF93" w14:textId="77777777" w:rsidR="00F71B06" w:rsidRDefault="00F71B06" w:rsidP="00F71B06">
      <w:pPr>
        <w:pStyle w:val="ListParagraph"/>
        <w:numPr>
          <w:ilvl w:val="0"/>
          <w:numId w:val="3"/>
        </w:numPr>
        <w:rPr>
          <w:ins w:id="16" w:author="Yeabin Moon" w:date="2022-11-06T20:25:00Z"/>
        </w:rPr>
      </w:pPr>
      <w:ins w:id="17" w:author="Yeabin Moon" w:date="2022-11-06T20:25:00Z">
        <w:r w:rsidRPr="00EB14A4">
          <w:t>could the code be differed by its location?</w:t>
        </w:r>
        <w:r>
          <w:t xml:space="preserve"> For example, some pizza stores would not offer a delivery (I am just guessing)</w:t>
        </w:r>
      </w:ins>
    </w:p>
    <w:p w14:paraId="349DF7C5" w14:textId="77777777" w:rsidR="00F71B06" w:rsidRDefault="00F71B06" w:rsidP="00F71B06">
      <w:pPr>
        <w:pStyle w:val="ListParagraph"/>
        <w:numPr>
          <w:ilvl w:val="0"/>
          <w:numId w:val="2"/>
        </w:numPr>
        <w:rPr>
          <w:ins w:id="18" w:author="Yeabin Moon" w:date="2022-11-06T20:25:00Z"/>
        </w:rPr>
      </w:pPr>
      <w:ins w:id="19" w:author="Yeabin Moon" w:date="2022-11-06T20:25:00Z">
        <w:r>
          <w:t>how do you group POIs within each code?</w:t>
        </w:r>
      </w:ins>
    </w:p>
    <w:p w14:paraId="2B371157" w14:textId="77777777" w:rsidR="00F71B06" w:rsidRDefault="00F71B06" w:rsidP="00F71B06">
      <w:pPr>
        <w:pStyle w:val="ListParagraph"/>
        <w:numPr>
          <w:ilvl w:val="0"/>
          <w:numId w:val="4"/>
        </w:numPr>
        <w:rPr>
          <w:ins w:id="20" w:author="Yeabin Moon" w:date="2022-11-06T20:25:00Z"/>
        </w:rPr>
      </w:pPr>
      <w:ins w:id="21" w:author="Yeabin Moon" w:date="2022-11-06T20:25:00Z">
        <w:r>
          <w:t>otherwise, you only have two groups</w:t>
        </w:r>
      </w:ins>
    </w:p>
    <w:p w14:paraId="7AA10919" w14:textId="77777777" w:rsidR="00F71B06" w:rsidRDefault="00F71B06" w:rsidP="00F71B06">
      <w:pPr>
        <w:ind w:left="720" w:firstLine="720"/>
        <w:rPr>
          <w:ins w:id="22" w:author="Yeabin Moon" w:date="2022-11-06T20:25:00Z"/>
        </w:rPr>
      </w:pPr>
    </w:p>
    <w:p w14:paraId="0EE703C3" w14:textId="77777777" w:rsidR="00F71B06" w:rsidRDefault="00F71B06" w:rsidP="00F71B06">
      <w:pPr>
        <w:pStyle w:val="ListParagraph"/>
        <w:numPr>
          <w:ilvl w:val="0"/>
          <w:numId w:val="1"/>
        </w:numPr>
        <w:rPr>
          <w:ins w:id="23" w:author="Yeabin Moon" w:date="2022-11-06T20:25:00Z"/>
        </w:rPr>
      </w:pPr>
      <w:ins w:id="24" w:author="Yeabin Moon" w:date="2022-11-06T20:25:00Z">
        <w:r>
          <w:t xml:space="preserve">Provide me the result </w:t>
        </w:r>
      </w:ins>
    </w:p>
    <w:p w14:paraId="4F881719" w14:textId="77777777" w:rsidR="00F71B06" w:rsidRDefault="00F71B06" w:rsidP="00F71B06">
      <w:pPr>
        <w:pStyle w:val="ListParagraph"/>
        <w:numPr>
          <w:ilvl w:val="0"/>
          <w:numId w:val="5"/>
        </w:numPr>
        <w:rPr>
          <w:ins w:id="25" w:author="Yeabin Moon" w:date="2022-11-06T20:25:00Z"/>
        </w:rPr>
      </w:pPr>
      <w:ins w:id="26" w:author="Yeabin Moon" w:date="2022-11-06T20:25:00Z">
        <w:r>
          <w:t>Summary statistics of POIs for each category</w:t>
        </w:r>
      </w:ins>
    </w:p>
    <w:p w14:paraId="32EAE9F5" w14:textId="77777777" w:rsidR="00F71B06" w:rsidRDefault="00F71B06" w:rsidP="00F71B06">
      <w:pPr>
        <w:pStyle w:val="ListParagraph"/>
        <w:numPr>
          <w:ilvl w:val="0"/>
          <w:numId w:val="5"/>
        </w:numPr>
        <w:rPr>
          <w:ins w:id="27" w:author="Yeabin Moon" w:date="2022-11-06T20:25:00Z"/>
        </w:rPr>
      </w:pPr>
      <w:ins w:id="28" w:author="Yeabin Moon" w:date="2022-11-06T20:25:00Z">
        <w:r>
          <w:t>Find the number of raw visitors for the corresponding strategy</w:t>
        </w:r>
      </w:ins>
    </w:p>
    <w:p w14:paraId="791E279A" w14:textId="77777777" w:rsidR="00F71B06" w:rsidRDefault="00F71B06" w:rsidP="00F71B06">
      <w:pPr>
        <w:ind w:left="360" w:firstLine="720"/>
        <w:rPr>
          <w:ins w:id="29" w:author="Yeabin Moon" w:date="2022-11-06T20:25:00Z"/>
        </w:rPr>
      </w:pPr>
      <w:ins w:id="30" w:author="Yeabin Moon" w:date="2022-11-06T20:25:00Z">
        <w:r>
          <w:t>•</w:t>
        </w:r>
        <w:r>
          <w:tab/>
          <w:t xml:space="preserve">Summary statistics of visitors </w:t>
        </w:r>
      </w:ins>
    </w:p>
    <w:p w14:paraId="14E249B7" w14:textId="77777777" w:rsidR="00F71B06" w:rsidRDefault="00F71B06" w:rsidP="00F71B06">
      <w:pPr>
        <w:ind w:left="360" w:firstLine="720"/>
        <w:rPr>
          <w:ins w:id="31" w:author="Yeabin Moon" w:date="2022-11-06T20:25:00Z"/>
        </w:rPr>
      </w:pPr>
      <w:ins w:id="32" w:author="Yeabin Moon" w:date="2022-11-06T20:25:00Z">
        <w:r>
          <w:t>•</w:t>
        </w:r>
        <w:r>
          <w:tab/>
          <w:t>Add time (month) dimension if necessary</w:t>
        </w:r>
      </w:ins>
    </w:p>
    <w:p w14:paraId="4832B43E" w14:textId="77777777" w:rsidR="00F71B06" w:rsidRDefault="00F71B06" w:rsidP="00F71B06">
      <w:pPr>
        <w:rPr>
          <w:ins w:id="33" w:author="Yeabin Moon" w:date="2022-11-06T20:25:00Z"/>
        </w:rPr>
      </w:pPr>
    </w:p>
    <w:p w14:paraId="5C39824B" w14:textId="77777777" w:rsidR="00F71B06" w:rsidRDefault="00F71B06" w:rsidP="00F71B06">
      <w:pPr>
        <w:rPr>
          <w:ins w:id="34" w:author="Yeabin Moon" w:date="2022-11-06T20:25:00Z"/>
        </w:rPr>
      </w:pPr>
      <w:ins w:id="35" w:author="Yeabin Moon" w:date="2022-11-06T20:25:00Z">
        <w:r>
          <w:t xml:space="preserve">Send me the result by 11th. If you want to talk with me, please use: </w:t>
        </w:r>
      </w:ins>
    </w:p>
    <w:p w14:paraId="254853EF" w14:textId="77777777" w:rsidR="00F71B06" w:rsidRDefault="00F71B06" w:rsidP="00F71B06">
      <w:pPr>
        <w:rPr>
          <w:ins w:id="36" w:author="Yeabin Moon" w:date="2022-11-06T20:25:00Z"/>
        </w:rPr>
      </w:pPr>
    </w:p>
    <w:p w14:paraId="62C8C5BF" w14:textId="77777777" w:rsidR="00F71B06" w:rsidRDefault="00F71B06" w:rsidP="00F71B06">
      <w:pPr>
        <w:rPr>
          <w:ins w:id="37" w:author="Yeabin Moon" w:date="2022-11-06T20:25:00Z"/>
        </w:rPr>
      </w:pPr>
      <w:ins w:id="38" w:author="Yeabin Moon" w:date="2022-11-06T20:25:00Z">
        <w:r>
          <w:t>https://calendly.com/ymoon-econ/30min_moon</w:t>
        </w:r>
      </w:ins>
    </w:p>
    <w:p w14:paraId="4B572CFE" w14:textId="77777777" w:rsidR="00F71B06" w:rsidRDefault="00F71B06" w:rsidP="00F71B06">
      <w:pPr>
        <w:rPr>
          <w:ins w:id="39" w:author="Yeabin Moon" w:date="2022-11-06T20:25:00Z"/>
        </w:rPr>
      </w:pPr>
    </w:p>
    <w:p w14:paraId="6A65E8BC" w14:textId="77777777" w:rsidR="00F71B06" w:rsidRDefault="00F71B06" w:rsidP="00F71B06">
      <w:pPr>
        <w:rPr>
          <w:ins w:id="40" w:author="Yeabin Moon" w:date="2022-11-06T20:25:00Z"/>
        </w:rPr>
      </w:pPr>
    </w:p>
    <w:p w14:paraId="629E53AE" w14:textId="77777777" w:rsidR="00F71B06" w:rsidRDefault="00F71B06" w:rsidP="00F71B06">
      <w:pPr>
        <w:rPr>
          <w:ins w:id="41" w:author="Yeabin Moon" w:date="2022-11-06T20:25:00Z"/>
        </w:rPr>
      </w:pPr>
      <w:ins w:id="42" w:author="Yeabin Moon" w:date="2022-11-06T20:25:00Z">
        <w:r>
          <w:t>Motivation: Good</w:t>
        </w:r>
      </w:ins>
    </w:p>
    <w:p w14:paraId="6EFD1CD0" w14:textId="77777777" w:rsidR="00F71B06" w:rsidRDefault="00F71B06" w:rsidP="00F71B06">
      <w:pPr>
        <w:rPr>
          <w:ins w:id="43" w:author="Yeabin Moon" w:date="2022-11-06T20:25:00Z"/>
        </w:rPr>
      </w:pPr>
      <w:ins w:id="44" w:author="Yeabin Moon" w:date="2022-11-06T20:25:00Z">
        <w:r>
          <w:t>Answer Strategy: Good</w:t>
        </w:r>
      </w:ins>
    </w:p>
    <w:p w14:paraId="7F475943" w14:textId="77777777" w:rsidR="00F71B06" w:rsidRPr="00EB14A4" w:rsidRDefault="00F71B06" w:rsidP="00F71B06">
      <w:pPr>
        <w:rPr>
          <w:ins w:id="45" w:author="Yeabin Moon" w:date="2022-11-06T20:25:00Z"/>
        </w:rPr>
      </w:pPr>
      <w:ins w:id="46" w:author="Yeabin Moon" w:date="2022-11-06T20:25:00Z">
        <w:r>
          <w:t>Writing quality: Fair</w:t>
        </w:r>
      </w:ins>
    </w:p>
    <w:p w14:paraId="7775924B" w14:textId="77777777" w:rsidR="00F71B06" w:rsidRDefault="00F71B06">
      <w:pPr>
        <w:spacing w:line="480" w:lineRule="auto"/>
        <w:ind w:firstLine="720"/>
        <w:rPr>
          <w:rFonts w:ascii="Times New Roman" w:eastAsia="Times New Roman" w:hAnsi="Times New Roman" w:cs="Times New Roman"/>
        </w:rPr>
      </w:pPr>
    </w:p>
    <w:sectPr w:rsidR="00F71B0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eabin Moon" w:date="2022-11-06T20:05:00Z" w:initials="YM">
    <w:p w14:paraId="0B86E8F7" w14:textId="77777777" w:rsidR="001E6BED" w:rsidRDefault="001E6BED" w:rsidP="00E561BA">
      <w:r>
        <w:rPr>
          <w:rStyle w:val="CommentReference"/>
        </w:rPr>
        <w:annotationRef/>
      </w:r>
      <w:r>
        <w:rPr>
          <w:sz w:val="20"/>
          <w:szCs w:val="20"/>
        </w:rPr>
        <w:t>It is a critical statement, but it is very very hard to read.</w:t>
      </w:r>
    </w:p>
  </w:comment>
  <w:comment w:id="1" w:author="Yeabin Moon" w:date="2022-11-06T20:08:00Z" w:initials="YM">
    <w:p w14:paraId="42A1F7BB" w14:textId="77777777" w:rsidR="001E6BED" w:rsidRDefault="001E6BED" w:rsidP="00BA7B26">
      <w:r>
        <w:rPr>
          <w:rStyle w:val="CommentReference"/>
        </w:rPr>
        <w:annotationRef/>
      </w:r>
      <w:r>
        <w:rPr>
          <w:sz w:val="20"/>
          <w:szCs w:val="20"/>
        </w:rPr>
        <w:t>Check your language.</w:t>
      </w:r>
    </w:p>
  </w:comment>
  <w:comment w:id="2" w:author="Yeabin Moon" w:date="2022-11-06T20:09:00Z" w:initials="YM">
    <w:p w14:paraId="627B045F" w14:textId="77777777" w:rsidR="001E6BED" w:rsidRDefault="001E6BED" w:rsidP="00BE36EB">
      <w:r>
        <w:rPr>
          <w:rStyle w:val="CommentReference"/>
        </w:rPr>
        <w:annotationRef/>
      </w:r>
      <w:r>
        <w:rPr>
          <w:sz w:val="20"/>
          <w:szCs w:val="20"/>
        </w:rPr>
        <w:t>I don’t understand. Isn’t it possible to track using the visits_by_day?</w:t>
      </w:r>
    </w:p>
    <w:p w14:paraId="07266B32" w14:textId="77777777" w:rsidR="001E6BED" w:rsidRDefault="001E6BED" w:rsidP="00BE36E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86E8F7" w15:done="0"/>
  <w15:commentEx w15:paraId="42A1F7BB" w15:done="0"/>
  <w15:commentEx w15:paraId="07266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91F3" w16cex:dateUtc="2022-11-07T01:05:00Z"/>
  <w16cex:commentExtensible w16cex:durableId="271292AC" w16cex:dateUtc="2022-11-07T01:08:00Z"/>
  <w16cex:commentExtensible w16cex:durableId="27129312" w16cex:dateUtc="2022-11-07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6E8F7" w16cid:durableId="271291F3"/>
  <w16cid:commentId w16cid:paraId="42A1F7BB" w16cid:durableId="271292AC"/>
  <w16cid:commentId w16cid:paraId="07266B32" w16cid:durableId="271293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171DA"/>
    <w:multiLevelType w:val="hybridMultilevel"/>
    <w:tmpl w:val="5814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37BA1"/>
    <w:multiLevelType w:val="hybridMultilevel"/>
    <w:tmpl w:val="F97CD5F0"/>
    <w:lvl w:ilvl="0" w:tplc="D59C7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1904BA"/>
    <w:multiLevelType w:val="hybridMultilevel"/>
    <w:tmpl w:val="39223B14"/>
    <w:lvl w:ilvl="0" w:tplc="C5C21D2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C0861"/>
    <w:multiLevelType w:val="hybridMultilevel"/>
    <w:tmpl w:val="407A1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9840B7"/>
    <w:multiLevelType w:val="hybridMultilevel"/>
    <w:tmpl w:val="BC14E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9366711">
    <w:abstractNumId w:val="0"/>
  </w:num>
  <w:num w:numId="2" w16cid:durableId="1328290677">
    <w:abstractNumId w:val="1"/>
  </w:num>
  <w:num w:numId="3" w16cid:durableId="528565818">
    <w:abstractNumId w:val="3"/>
  </w:num>
  <w:num w:numId="4" w16cid:durableId="1918394534">
    <w:abstractNumId w:val="4"/>
  </w:num>
  <w:num w:numId="5" w16cid:durableId="21113907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abin Moon">
    <w15:presenceInfo w15:providerId="AD" w15:userId="S::yeabinmoon@brandeis.edu::08ba90b4-b52f-4e90-98eb-0e706bef9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BDC"/>
    <w:rsid w:val="001E6BED"/>
    <w:rsid w:val="00D73BDC"/>
    <w:rsid w:val="00F7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A628"/>
  <w15:docId w15:val="{E3C03BED-465B-3440-8EC7-3FC48729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E6BED"/>
    <w:rPr>
      <w:sz w:val="16"/>
      <w:szCs w:val="16"/>
    </w:rPr>
  </w:style>
  <w:style w:type="paragraph" w:styleId="CommentText">
    <w:name w:val="annotation text"/>
    <w:basedOn w:val="Normal"/>
    <w:link w:val="CommentTextChar"/>
    <w:uiPriority w:val="99"/>
    <w:semiHidden/>
    <w:unhideWhenUsed/>
    <w:rsid w:val="001E6BED"/>
    <w:pPr>
      <w:spacing w:line="240" w:lineRule="auto"/>
    </w:pPr>
    <w:rPr>
      <w:sz w:val="20"/>
      <w:szCs w:val="20"/>
    </w:rPr>
  </w:style>
  <w:style w:type="character" w:customStyle="1" w:styleId="CommentTextChar">
    <w:name w:val="Comment Text Char"/>
    <w:basedOn w:val="DefaultParagraphFont"/>
    <w:link w:val="CommentText"/>
    <w:uiPriority w:val="99"/>
    <w:semiHidden/>
    <w:rsid w:val="001E6BED"/>
    <w:rPr>
      <w:sz w:val="20"/>
      <w:szCs w:val="20"/>
    </w:rPr>
  </w:style>
  <w:style w:type="paragraph" w:styleId="CommentSubject">
    <w:name w:val="annotation subject"/>
    <w:basedOn w:val="CommentText"/>
    <w:next w:val="CommentText"/>
    <w:link w:val="CommentSubjectChar"/>
    <w:uiPriority w:val="99"/>
    <w:semiHidden/>
    <w:unhideWhenUsed/>
    <w:rsid w:val="001E6BED"/>
    <w:rPr>
      <w:b/>
      <w:bCs/>
    </w:rPr>
  </w:style>
  <w:style w:type="character" w:customStyle="1" w:styleId="CommentSubjectChar">
    <w:name w:val="Comment Subject Char"/>
    <w:basedOn w:val="CommentTextChar"/>
    <w:link w:val="CommentSubject"/>
    <w:uiPriority w:val="99"/>
    <w:semiHidden/>
    <w:rsid w:val="001E6BED"/>
    <w:rPr>
      <w:b/>
      <w:bCs/>
      <w:sz w:val="20"/>
      <w:szCs w:val="20"/>
    </w:rPr>
  </w:style>
  <w:style w:type="paragraph" w:styleId="Revision">
    <w:name w:val="Revision"/>
    <w:hidden/>
    <w:uiPriority w:val="99"/>
    <w:semiHidden/>
    <w:rsid w:val="00F71B06"/>
    <w:pPr>
      <w:spacing w:line="240" w:lineRule="auto"/>
    </w:pPr>
  </w:style>
  <w:style w:type="paragraph" w:styleId="ListParagraph">
    <w:name w:val="List Paragraph"/>
    <w:basedOn w:val="Normal"/>
    <w:uiPriority w:val="34"/>
    <w:qFormat/>
    <w:rsid w:val="00F71B06"/>
    <w:pPr>
      <w:spacing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Yeabin Moon</cp:lastModifiedBy>
  <cp:revision>2</cp:revision>
  <dcterms:created xsi:type="dcterms:W3CDTF">2022-11-07T01:25:00Z</dcterms:created>
  <dcterms:modified xsi:type="dcterms:W3CDTF">2022-11-07T01:25:00Z</dcterms:modified>
</cp:coreProperties>
</file>