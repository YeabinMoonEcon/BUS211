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176EC" w14:textId="6CB6E5FF" w:rsidR="00C75EAE" w:rsidRDefault="0063339D" w:rsidP="00B51906">
      <w:pPr>
        <w:spacing w:line="480" w:lineRule="auto"/>
        <w:jc w:val="both"/>
        <w:rPr>
          <w:sz w:val="22"/>
          <w:szCs w:val="22"/>
          <w:lang w:val="en-US"/>
        </w:rPr>
      </w:pPr>
      <w:r>
        <w:rPr>
          <w:b/>
          <w:bCs/>
          <w:sz w:val="22"/>
          <w:szCs w:val="22"/>
          <w:lang w:val="en-US"/>
        </w:rPr>
        <w:t xml:space="preserve">Group 6: </w:t>
      </w:r>
      <w:r w:rsidRPr="00220795">
        <w:rPr>
          <w:sz w:val="22"/>
          <w:szCs w:val="22"/>
          <w:lang w:val="en-US"/>
        </w:rPr>
        <w:t>Rucha Patil, Emman</w:t>
      </w:r>
      <w:r w:rsidR="00940823" w:rsidRPr="00220795">
        <w:rPr>
          <w:sz w:val="22"/>
          <w:szCs w:val="22"/>
          <w:lang w:val="en-US"/>
        </w:rPr>
        <w:t>ue</w:t>
      </w:r>
      <w:r w:rsidR="00B423C5" w:rsidRPr="00220795">
        <w:rPr>
          <w:sz w:val="22"/>
          <w:szCs w:val="22"/>
          <w:lang w:val="en-US"/>
        </w:rPr>
        <w:t xml:space="preserve">l </w:t>
      </w:r>
      <w:r w:rsidR="00220795" w:rsidRPr="00220795">
        <w:rPr>
          <w:sz w:val="22"/>
          <w:szCs w:val="22"/>
          <w:lang w:val="en-US"/>
        </w:rPr>
        <w:t xml:space="preserve">Jonathan </w:t>
      </w:r>
      <w:proofErr w:type="spellStart"/>
      <w:r w:rsidR="00220795" w:rsidRPr="00220795">
        <w:rPr>
          <w:sz w:val="22"/>
          <w:szCs w:val="22"/>
          <w:lang w:val="en-US"/>
        </w:rPr>
        <w:t>Yalla</w:t>
      </w:r>
      <w:proofErr w:type="spellEnd"/>
      <w:r w:rsidR="00940823" w:rsidRPr="00220795">
        <w:rPr>
          <w:sz w:val="22"/>
          <w:szCs w:val="22"/>
          <w:lang w:val="en-US"/>
        </w:rPr>
        <w:t>, Pavan Kumar</w:t>
      </w:r>
      <w:r w:rsidR="00F52DC2">
        <w:rPr>
          <w:sz w:val="22"/>
          <w:szCs w:val="22"/>
          <w:lang w:val="en-US"/>
        </w:rPr>
        <w:t>,</w:t>
      </w:r>
      <w:r w:rsidR="00940823" w:rsidRPr="00220795">
        <w:rPr>
          <w:sz w:val="22"/>
          <w:szCs w:val="22"/>
          <w:lang w:val="en-US"/>
        </w:rPr>
        <w:t xml:space="preserve"> </w:t>
      </w:r>
      <w:proofErr w:type="spellStart"/>
      <w:r w:rsidR="00940823" w:rsidRPr="00220795">
        <w:rPr>
          <w:sz w:val="22"/>
          <w:szCs w:val="22"/>
          <w:lang w:val="en-US"/>
        </w:rPr>
        <w:t>Surojit</w:t>
      </w:r>
      <w:proofErr w:type="spellEnd"/>
      <w:r w:rsidR="00940823" w:rsidRPr="00220795">
        <w:rPr>
          <w:sz w:val="22"/>
          <w:szCs w:val="22"/>
          <w:lang w:val="en-US"/>
        </w:rPr>
        <w:t xml:space="preserve"> </w:t>
      </w:r>
      <w:proofErr w:type="spellStart"/>
      <w:r w:rsidR="00B423C5" w:rsidRPr="00220795">
        <w:rPr>
          <w:sz w:val="22"/>
          <w:szCs w:val="22"/>
          <w:lang w:val="en-US"/>
        </w:rPr>
        <w:t>Sasmal</w:t>
      </w:r>
      <w:proofErr w:type="spellEnd"/>
    </w:p>
    <w:p w14:paraId="3B8602A5" w14:textId="77777777" w:rsidR="003C1AAA" w:rsidRPr="00220795" w:rsidRDefault="003C1AAA" w:rsidP="00B51906">
      <w:pPr>
        <w:spacing w:line="480" w:lineRule="auto"/>
        <w:jc w:val="both"/>
        <w:rPr>
          <w:sz w:val="22"/>
          <w:szCs w:val="22"/>
          <w:lang w:val="en-US"/>
        </w:rPr>
      </w:pPr>
    </w:p>
    <w:p w14:paraId="2CEBD893" w14:textId="77777777" w:rsidR="00B51906" w:rsidRDefault="00F04615" w:rsidP="00B51906">
      <w:pPr>
        <w:spacing w:line="480" w:lineRule="auto"/>
        <w:jc w:val="both"/>
        <w:rPr>
          <w:b/>
          <w:bCs/>
          <w:sz w:val="22"/>
          <w:szCs w:val="22"/>
          <w:lang w:val="en-US"/>
        </w:rPr>
      </w:pPr>
      <w:r w:rsidRPr="00ED0799">
        <w:rPr>
          <w:b/>
          <w:bCs/>
          <w:sz w:val="22"/>
          <w:szCs w:val="22"/>
          <w:lang w:val="en-US"/>
        </w:rPr>
        <w:t>Motivation</w:t>
      </w:r>
      <w:r w:rsidR="00C75EAE" w:rsidRPr="00ED0799">
        <w:rPr>
          <w:b/>
          <w:bCs/>
          <w:sz w:val="22"/>
          <w:szCs w:val="22"/>
          <w:lang w:val="en-US"/>
        </w:rPr>
        <w:t>:</w:t>
      </w:r>
    </w:p>
    <w:p w14:paraId="7AD7591E" w14:textId="3FA26644" w:rsidR="00B51906" w:rsidRDefault="00F04615" w:rsidP="00B51906">
      <w:pPr>
        <w:spacing w:line="480" w:lineRule="auto"/>
        <w:jc w:val="both"/>
        <w:rPr>
          <w:color w:val="222222"/>
          <w:sz w:val="22"/>
          <w:szCs w:val="22"/>
        </w:rPr>
      </w:pPr>
      <w:r w:rsidRPr="00F04615">
        <w:rPr>
          <w:sz w:val="22"/>
          <w:szCs w:val="22"/>
          <w:lang w:val="en-US"/>
        </w:rPr>
        <w:t>Retail sector has always fascinated us, this sector is highly influenced by social as well as economic factor</w:t>
      </w:r>
      <w:r w:rsidR="00641BA3">
        <w:rPr>
          <w:sz w:val="22"/>
          <w:szCs w:val="22"/>
          <w:lang w:val="en-US"/>
        </w:rPr>
        <w:t xml:space="preserve"> which </w:t>
      </w:r>
      <w:r w:rsidRPr="00F04615">
        <w:rPr>
          <w:sz w:val="22"/>
          <w:szCs w:val="22"/>
          <w:lang w:val="en-US"/>
        </w:rPr>
        <w:t>makes this sector very attractive to us.</w:t>
      </w:r>
      <w:r w:rsidR="00340DD3">
        <w:rPr>
          <w:b/>
          <w:bCs/>
          <w:sz w:val="22"/>
          <w:szCs w:val="22"/>
          <w:lang w:val="en-US"/>
        </w:rPr>
        <w:t xml:space="preserve"> </w:t>
      </w:r>
      <w:r w:rsidR="00641BA3">
        <w:rPr>
          <w:sz w:val="22"/>
          <w:szCs w:val="22"/>
          <w:lang w:val="en-US"/>
        </w:rPr>
        <w:t>The</w:t>
      </w:r>
      <w:r w:rsidRPr="00F04615">
        <w:rPr>
          <w:sz w:val="22"/>
          <w:szCs w:val="22"/>
          <w:lang w:val="en-US"/>
        </w:rPr>
        <w:t xml:space="preserve"> consumption </w:t>
      </w:r>
      <w:r w:rsidR="00641BA3">
        <w:rPr>
          <w:sz w:val="22"/>
          <w:szCs w:val="22"/>
          <w:lang w:val="en-US"/>
        </w:rPr>
        <w:t>pattern reflects</w:t>
      </w:r>
      <w:r w:rsidRPr="00F04615">
        <w:rPr>
          <w:sz w:val="22"/>
          <w:szCs w:val="22"/>
          <w:lang w:val="en-US"/>
        </w:rPr>
        <w:t xml:space="preserve"> the true economic growth of a country</w:t>
      </w:r>
      <w:r w:rsidR="00C60F02">
        <w:rPr>
          <w:sz w:val="22"/>
          <w:szCs w:val="22"/>
          <w:lang w:val="en-US"/>
        </w:rPr>
        <w:t>,</w:t>
      </w:r>
      <w:r w:rsidRPr="00F04615">
        <w:rPr>
          <w:sz w:val="22"/>
          <w:szCs w:val="22"/>
          <w:lang w:val="en-US"/>
        </w:rPr>
        <w:t xml:space="preserve"> </w:t>
      </w:r>
      <w:r w:rsidR="00C60F02">
        <w:rPr>
          <w:sz w:val="22"/>
          <w:szCs w:val="22"/>
          <w:lang w:val="en-US"/>
        </w:rPr>
        <w:t>in our case</w:t>
      </w:r>
      <w:r w:rsidRPr="00F04615">
        <w:rPr>
          <w:sz w:val="22"/>
          <w:szCs w:val="22"/>
          <w:lang w:val="en-US"/>
        </w:rPr>
        <w:t xml:space="preserve"> for th</w:t>
      </w:r>
      <w:r w:rsidR="00C60F02">
        <w:rPr>
          <w:sz w:val="22"/>
          <w:szCs w:val="22"/>
          <w:lang w:val="en-US"/>
        </w:rPr>
        <w:t>e</w:t>
      </w:r>
      <w:r w:rsidRPr="00F04615">
        <w:rPr>
          <w:sz w:val="22"/>
          <w:szCs w:val="22"/>
          <w:lang w:val="en-US"/>
        </w:rPr>
        <w:t xml:space="preserve"> city</w:t>
      </w:r>
      <w:r w:rsidR="00C60F02">
        <w:rPr>
          <w:sz w:val="22"/>
          <w:szCs w:val="22"/>
          <w:lang w:val="en-US"/>
        </w:rPr>
        <w:t xml:space="preserve"> of Boston</w:t>
      </w:r>
      <w:r w:rsidRPr="00F04615">
        <w:rPr>
          <w:sz w:val="22"/>
          <w:szCs w:val="22"/>
          <w:lang w:val="en-US"/>
        </w:rPr>
        <w:t xml:space="preserve"> and spending capacity of any </w:t>
      </w:r>
      <w:r w:rsidR="00484CAF" w:rsidRPr="00F04615">
        <w:rPr>
          <w:sz w:val="22"/>
          <w:szCs w:val="22"/>
          <w:lang w:val="en-US"/>
        </w:rPr>
        <w:t>individual.</w:t>
      </w:r>
      <w:r w:rsidR="00484CAF">
        <w:rPr>
          <w:sz w:val="22"/>
          <w:szCs w:val="22"/>
          <w:lang w:val="en-US"/>
        </w:rPr>
        <w:t xml:space="preserve"> This</w:t>
      </w:r>
      <w:r>
        <w:rPr>
          <w:sz w:val="22"/>
          <w:szCs w:val="22"/>
          <w:lang w:val="en-US"/>
        </w:rPr>
        <w:t xml:space="preserve"> dynamic nature of this sector and vast diversity has encouraged us to deep </w:t>
      </w:r>
      <w:r w:rsidR="008033A5">
        <w:rPr>
          <w:sz w:val="22"/>
          <w:szCs w:val="22"/>
          <w:lang w:val="en-US"/>
        </w:rPr>
        <w:t>dive</w:t>
      </w:r>
      <w:r>
        <w:rPr>
          <w:sz w:val="22"/>
          <w:szCs w:val="22"/>
          <w:lang w:val="en-US"/>
        </w:rPr>
        <w:t xml:space="preserve"> into studying the Boston </w:t>
      </w:r>
      <w:r w:rsidR="00646A74">
        <w:rPr>
          <w:sz w:val="22"/>
          <w:szCs w:val="22"/>
          <w:lang w:val="en-US"/>
        </w:rPr>
        <w:t>pattern</w:t>
      </w:r>
      <w:r w:rsidR="008400A9">
        <w:rPr>
          <w:sz w:val="22"/>
          <w:szCs w:val="22"/>
          <w:lang w:val="en-US"/>
        </w:rPr>
        <w:t xml:space="preserve"> data</w:t>
      </w:r>
      <w:r>
        <w:rPr>
          <w:sz w:val="22"/>
          <w:szCs w:val="22"/>
          <w:lang w:val="en-US"/>
        </w:rPr>
        <w:t xml:space="preserve"> and its factor</w:t>
      </w:r>
      <w:r w:rsidR="00084A32">
        <w:rPr>
          <w:sz w:val="22"/>
          <w:szCs w:val="22"/>
          <w:lang w:val="en-US"/>
        </w:rPr>
        <w:t>s</w:t>
      </w:r>
      <w:r w:rsidR="00EE7337">
        <w:rPr>
          <w:sz w:val="22"/>
          <w:szCs w:val="22"/>
          <w:lang w:val="en-US"/>
        </w:rPr>
        <w:t xml:space="preserve"> along with the places.</w:t>
      </w:r>
      <w:r w:rsidR="00DB3C20">
        <w:rPr>
          <w:sz w:val="22"/>
          <w:szCs w:val="22"/>
          <w:lang w:val="en-US"/>
        </w:rPr>
        <w:t xml:space="preserve"> </w:t>
      </w:r>
      <w:r w:rsidR="00DB3C20" w:rsidRPr="00DB31E1">
        <w:rPr>
          <w:color w:val="222222"/>
          <w:sz w:val="22"/>
          <w:szCs w:val="22"/>
        </w:rPr>
        <w:t>There are always limited resources available to retail enterprises to better service their client base. To maximize your potential return, you must pick which physical sites to invest in</w:t>
      </w:r>
      <w:r w:rsidR="008400A9">
        <w:rPr>
          <w:color w:val="222222"/>
          <w:sz w:val="22"/>
          <w:szCs w:val="22"/>
        </w:rPr>
        <w:t>, how to allocate resources for the demand</w:t>
      </w:r>
      <w:r w:rsidR="00DB3C20" w:rsidRPr="00DB31E1">
        <w:rPr>
          <w:color w:val="222222"/>
          <w:sz w:val="22"/>
          <w:szCs w:val="22"/>
        </w:rPr>
        <w:t xml:space="preserve"> and where to direct your advertising and marketing efforts.</w:t>
      </w:r>
    </w:p>
    <w:p w14:paraId="543A17A4" w14:textId="77777777" w:rsidR="00F52DC2" w:rsidRPr="003C1AAA" w:rsidRDefault="00F52DC2" w:rsidP="00B51906">
      <w:pPr>
        <w:spacing w:line="480" w:lineRule="auto"/>
        <w:jc w:val="both"/>
        <w:rPr>
          <w:color w:val="222222"/>
          <w:sz w:val="22"/>
          <w:szCs w:val="22"/>
        </w:rPr>
      </w:pPr>
    </w:p>
    <w:p w14:paraId="07385BD8" w14:textId="6EE0527F" w:rsidR="00C75EAE" w:rsidRPr="00B51906" w:rsidRDefault="00C75EAE" w:rsidP="00B51906">
      <w:pPr>
        <w:spacing w:line="480" w:lineRule="auto"/>
        <w:jc w:val="both"/>
        <w:rPr>
          <w:sz w:val="22"/>
          <w:szCs w:val="22"/>
          <w:lang w:val="en-US"/>
        </w:rPr>
      </w:pPr>
      <w:r w:rsidRPr="00510716">
        <w:rPr>
          <w:rFonts w:cstheme="minorHAnsi"/>
          <w:b/>
          <w:bCs/>
          <w:color w:val="222222"/>
          <w:sz w:val="22"/>
          <w:szCs w:val="22"/>
        </w:rPr>
        <w:t>Why is it more important than other areas?</w:t>
      </w:r>
    </w:p>
    <w:p w14:paraId="6E6F103C" w14:textId="1184FDE7" w:rsidR="003C1AAA" w:rsidRDefault="00C75EAE" w:rsidP="00B51906">
      <w:pPr>
        <w:spacing w:line="480" w:lineRule="auto"/>
        <w:jc w:val="both"/>
        <w:rPr>
          <w:color w:val="222222"/>
          <w:sz w:val="22"/>
          <w:szCs w:val="22"/>
        </w:rPr>
      </w:pPr>
      <w:r w:rsidRPr="002C30D2">
        <w:rPr>
          <w:color w:val="222222"/>
          <w:sz w:val="22"/>
          <w:szCs w:val="22"/>
        </w:rPr>
        <w:t>As mentioned above, retail industry has been a buzz of discussion for many investors and shoppers for a while now. People have shifted their shopping preferences to online platforms as it provides them convenience and ability to review options in a matter of clicks.</w:t>
      </w:r>
      <w:r w:rsidR="001A49B9">
        <w:rPr>
          <w:color w:val="222222"/>
          <w:sz w:val="22"/>
          <w:szCs w:val="22"/>
        </w:rPr>
        <w:t xml:space="preserve"> </w:t>
      </w:r>
      <w:r w:rsidR="00C07436">
        <w:rPr>
          <w:color w:val="222222"/>
          <w:sz w:val="22"/>
          <w:szCs w:val="22"/>
        </w:rPr>
        <w:t xml:space="preserve">Furthermore, the rate at which big retail store brands </w:t>
      </w:r>
      <w:r w:rsidR="00FF2085">
        <w:rPr>
          <w:color w:val="222222"/>
          <w:sz w:val="22"/>
          <w:szCs w:val="22"/>
        </w:rPr>
        <w:t>have started filing for bankruptcy has substantially increased</w:t>
      </w:r>
      <w:r w:rsidR="00221ECE">
        <w:rPr>
          <w:color w:val="222222"/>
          <w:sz w:val="22"/>
          <w:szCs w:val="22"/>
        </w:rPr>
        <w:t>.</w:t>
      </w:r>
      <w:r w:rsidRPr="002C30D2">
        <w:rPr>
          <w:color w:val="222222"/>
          <w:sz w:val="22"/>
          <w:szCs w:val="22"/>
        </w:rPr>
        <w:t xml:space="preserve"> </w:t>
      </w:r>
      <w:r w:rsidR="00FF2085">
        <w:rPr>
          <w:color w:val="222222"/>
          <w:sz w:val="22"/>
          <w:szCs w:val="22"/>
        </w:rPr>
        <w:t xml:space="preserve">Since </w:t>
      </w:r>
      <w:r w:rsidR="00051E9E">
        <w:rPr>
          <w:color w:val="222222"/>
          <w:sz w:val="22"/>
          <w:szCs w:val="22"/>
        </w:rPr>
        <w:t xml:space="preserve">the </w:t>
      </w:r>
      <w:r w:rsidRPr="002C30D2">
        <w:rPr>
          <w:color w:val="222222"/>
          <w:sz w:val="22"/>
          <w:szCs w:val="22"/>
        </w:rPr>
        <w:t xml:space="preserve">covid </w:t>
      </w:r>
      <w:r w:rsidR="00C71778">
        <w:rPr>
          <w:color w:val="222222"/>
          <w:sz w:val="22"/>
          <w:szCs w:val="22"/>
        </w:rPr>
        <w:t>pandemic, many</w:t>
      </w:r>
      <w:r w:rsidRPr="002C30D2">
        <w:rPr>
          <w:color w:val="222222"/>
          <w:sz w:val="22"/>
          <w:szCs w:val="22"/>
        </w:rPr>
        <w:t xml:space="preserve"> shoppers have exclusively moved to online transactions</w:t>
      </w:r>
      <w:r w:rsidR="00051E9E">
        <w:rPr>
          <w:color w:val="222222"/>
          <w:sz w:val="22"/>
          <w:szCs w:val="22"/>
        </w:rPr>
        <w:t xml:space="preserve"> which has made this problem even worse, forcing stores to </w:t>
      </w:r>
      <w:r w:rsidR="00DD3460">
        <w:rPr>
          <w:color w:val="222222"/>
          <w:sz w:val="22"/>
          <w:szCs w:val="22"/>
        </w:rPr>
        <w:t>shut down physical locations and move</w:t>
      </w:r>
      <w:r w:rsidR="00051E9E">
        <w:rPr>
          <w:color w:val="222222"/>
          <w:sz w:val="22"/>
          <w:szCs w:val="22"/>
        </w:rPr>
        <w:t xml:space="preserve"> </w:t>
      </w:r>
      <w:r w:rsidR="00DD3460">
        <w:rPr>
          <w:color w:val="222222"/>
          <w:sz w:val="22"/>
          <w:szCs w:val="22"/>
        </w:rPr>
        <w:t>their business</w:t>
      </w:r>
      <w:r w:rsidR="00051E9E">
        <w:rPr>
          <w:color w:val="222222"/>
          <w:sz w:val="22"/>
          <w:szCs w:val="22"/>
        </w:rPr>
        <w:t xml:space="preserve"> operations </w:t>
      </w:r>
      <w:r w:rsidR="00DD3460">
        <w:rPr>
          <w:color w:val="222222"/>
          <w:sz w:val="22"/>
          <w:szCs w:val="22"/>
        </w:rPr>
        <w:t xml:space="preserve">to </w:t>
      </w:r>
      <w:r w:rsidR="00051E9E">
        <w:rPr>
          <w:color w:val="222222"/>
          <w:sz w:val="22"/>
          <w:szCs w:val="22"/>
        </w:rPr>
        <w:t>completely virtual</w:t>
      </w:r>
      <w:r w:rsidRPr="002C30D2">
        <w:rPr>
          <w:color w:val="222222"/>
          <w:sz w:val="22"/>
          <w:szCs w:val="22"/>
        </w:rPr>
        <w:t xml:space="preserve">. Overall, working on this will give us more insight on the trajectory of this industry POIs. We will study the patterns of </w:t>
      </w:r>
      <w:r w:rsidR="00C7374A">
        <w:rPr>
          <w:color w:val="222222"/>
          <w:sz w:val="22"/>
          <w:szCs w:val="22"/>
        </w:rPr>
        <w:t xml:space="preserve">the </w:t>
      </w:r>
      <w:r w:rsidR="004A4966">
        <w:rPr>
          <w:color w:val="222222"/>
          <w:sz w:val="22"/>
          <w:szCs w:val="22"/>
        </w:rPr>
        <w:t>top brands that the customers prefer to visit over other</w:t>
      </w:r>
      <w:r w:rsidR="00BB217A">
        <w:rPr>
          <w:color w:val="222222"/>
          <w:sz w:val="22"/>
          <w:szCs w:val="22"/>
        </w:rPr>
        <w:t xml:space="preserve"> smaller</w:t>
      </w:r>
      <w:r w:rsidR="004A4966">
        <w:rPr>
          <w:color w:val="222222"/>
          <w:sz w:val="22"/>
          <w:szCs w:val="22"/>
        </w:rPr>
        <w:t xml:space="preserve"> </w:t>
      </w:r>
      <w:r w:rsidR="00C24C51">
        <w:rPr>
          <w:color w:val="222222"/>
          <w:sz w:val="22"/>
          <w:szCs w:val="22"/>
        </w:rPr>
        <w:t xml:space="preserve">brands </w:t>
      </w:r>
      <w:r w:rsidR="00BB217A">
        <w:rPr>
          <w:color w:val="222222"/>
          <w:sz w:val="22"/>
          <w:szCs w:val="22"/>
        </w:rPr>
        <w:t>which in turn, will</w:t>
      </w:r>
      <w:r w:rsidR="00C24C51">
        <w:rPr>
          <w:color w:val="222222"/>
          <w:sz w:val="22"/>
          <w:szCs w:val="22"/>
        </w:rPr>
        <w:t xml:space="preserve"> give</w:t>
      </w:r>
      <w:r w:rsidR="00BB217A">
        <w:rPr>
          <w:color w:val="222222"/>
          <w:sz w:val="22"/>
          <w:szCs w:val="22"/>
        </w:rPr>
        <w:t xml:space="preserve"> </w:t>
      </w:r>
      <w:r w:rsidR="00C24C51">
        <w:rPr>
          <w:color w:val="222222"/>
          <w:sz w:val="22"/>
          <w:szCs w:val="22"/>
        </w:rPr>
        <w:t xml:space="preserve">us deeper insights about their products, </w:t>
      </w:r>
      <w:r w:rsidR="00F81507">
        <w:rPr>
          <w:color w:val="222222"/>
          <w:sz w:val="22"/>
          <w:szCs w:val="22"/>
        </w:rPr>
        <w:t>pricing,</w:t>
      </w:r>
      <w:r w:rsidR="00C24C51">
        <w:rPr>
          <w:color w:val="222222"/>
          <w:sz w:val="22"/>
          <w:szCs w:val="22"/>
        </w:rPr>
        <w:t xml:space="preserve"> and their</w:t>
      </w:r>
      <w:r w:rsidR="008C5878">
        <w:rPr>
          <w:color w:val="222222"/>
          <w:sz w:val="22"/>
          <w:szCs w:val="22"/>
        </w:rPr>
        <w:t xml:space="preserve"> </w:t>
      </w:r>
      <w:r w:rsidR="00C24C51">
        <w:rPr>
          <w:color w:val="222222"/>
          <w:sz w:val="22"/>
          <w:szCs w:val="22"/>
        </w:rPr>
        <w:t xml:space="preserve">customer servicing </w:t>
      </w:r>
      <w:r w:rsidR="00F624B3">
        <w:rPr>
          <w:color w:val="222222"/>
          <w:sz w:val="22"/>
          <w:szCs w:val="22"/>
        </w:rPr>
        <w:t>capacity.</w:t>
      </w:r>
      <w:r w:rsidRPr="002C30D2">
        <w:rPr>
          <w:color w:val="222222"/>
          <w:sz w:val="22"/>
          <w:szCs w:val="22"/>
        </w:rPr>
        <w:t xml:space="preserve"> Last</w:t>
      </w:r>
      <w:r w:rsidR="008C5878">
        <w:rPr>
          <w:color w:val="222222"/>
          <w:sz w:val="22"/>
          <w:szCs w:val="22"/>
        </w:rPr>
        <w:t>ly</w:t>
      </w:r>
      <w:commentRangeStart w:id="0"/>
      <w:r w:rsidRPr="002C30D2">
        <w:rPr>
          <w:color w:val="222222"/>
          <w:sz w:val="22"/>
          <w:szCs w:val="22"/>
        </w:rPr>
        <w:t>, we would like to know which ones are thriving market leader POIs to recommend opening of new businesses</w:t>
      </w:r>
      <w:r w:rsidR="00F81507">
        <w:rPr>
          <w:color w:val="222222"/>
          <w:sz w:val="22"/>
          <w:szCs w:val="22"/>
        </w:rPr>
        <w:t>, changing of location</w:t>
      </w:r>
      <w:r w:rsidRPr="002C30D2">
        <w:rPr>
          <w:color w:val="222222"/>
          <w:sz w:val="22"/>
          <w:szCs w:val="22"/>
        </w:rPr>
        <w:t xml:space="preserve"> or expansion of current businesses</w:t>
      </w:r>
      <w:r w:rsidR="00DB31E1" w:rsidRPr="00DB31E1">
        <w:rPr>
          <w:color w:val="222222"/>
          <w:sz w:val="22"/>
          <w:szCs w:val="22"/>
        </w:rPr>
        <w:t xml:space="preserve">. </w:t>
      </w:r>
      <w:commentRangeEnd w:id="0"/>
      <w:r w:rsidR="00482905">
        <w:rPr>
          <w:rStyle w:val="CommentReference"/>
        </w:rPr>
        <w:commentReference w:id="0"/>
      </w:r>
    </w:p>
    <w:p w14:paraId="36F87A53" w14:textId="77777777" w:rsidR="00F52DC2" w:rsidRDefault="00F52DC2" w:rsidP="00B51906">
      <w:pPr>
        <w:spacing w:line="480" w:lineRule="auto"/>
        <w:jc w:val="both"/>
        <w:rPr>
          <w:b/>
          <w:bCs/>
          <w:sz w:val="22"/>
          <w:szCs w:val="22"/>
          <w:lang w:val="en-US"/>
        </w:rPr>
      </w:pPr>
    </w:p>
    <w:p w14:paraId="52F82CC0" w14:textId="77777777" w:rsidR="00F52DC2" w:rsidRDefault="00F52DC2" w:rsidP="00B51906">
      <w:pPr>
        <w:spacing w:line="480" w:lineRule="auto"/>
        <w:jc w:val="both"/>
        <w:rPr>
          <w:b/>
          <w:bCs/>
          <w:sz w:val="22"/>
          <w:szCs w:val="22"/>
          <w:lang w:val="en-US"/>
        </w:rPr>
      </w:pPr>
    </w:p>
    <w:p w14:paraId="6E3834BD" w14:textId="75798BE1" w:rsidR="00B51906" w:rsidRDefault="005B6A0E" w:rsidP="00B51906">
      <w:pPr>
        <w:spacing w:line="480" w:lineRule="auto"/>
        <w:jc w:val="both"/>
        <w:rPr>
          <w:b/>
          <w:bCs/>
          <w:sz w:val="22"/>
          <w:szCs w:val="22"/>
          <w:lang w:val="en-US"/>
        </w:rPr>
      </w:pPr>
      <w:r w:rsidRPr="008501BC">
        <w:rPr>
          <w:b/>
          <w:bCs/>
          <w:sz w:val="22"/>
          <w:szCs w:val="22"/>
          <w:lang w:val="en-US"/>
        </w:rPr>
        <w:lastRenderedPageBreak/>
        <w:t>Question</w:t>
      </w:r>
      <w:r w:rsidR="00C75EAE" w:rsidRPr="008501BC">
        <w:rPr>
          <w:b/>
          <w:bCs/>
          <w:sz w:val="22"/>
          <w:szCs w:val="22"/>
          <w:lang w:val="en-US"/>
        </w:rPr>
        <w:t xml:space="preserve"> to analyze</w:t>
      </w:r>
      <w:r w:rsidRPr="008501BC">
        <w:rPr>
          <w:b/>
          <w:bCs/>
          <w:sz w:val="22"/>
          <w:szCs w:val="22"/>
          <w:lang w:val="en-US"/>
        </w:rPr>
        <w:t>?</w:t>
      </w:r>
    </w:p>
    <w:p w14:paraId="4679B8DB" w14:textId="7C3F0B0C" w:rsidR="002D2C5A" w:rsidRPr="00C21C4E" w:rsidRDefault="005B6A0E" w:rsidP="00B51906">
      <w:pPr>
        <w:spacing w:line="480" w:lineRule="auto"/>
        <w:jc w:val="both"/>
        <w:rPr>
          <w:b/>
          <w:bCs/>
          <w:sz w:val="22"/>
          <w:szCs w:val="22"/>
          <w:lang w:val="en-US"/>
        </w:rPr>
      </w:pPr>
      <w:commentRangeStart w:id="1"/>
      <w:r w:rsidRPr="00F04615">
        <w:rPr>
          <w:sz w:val="22"/>
          <w:szCs w:val="22"/>
          <w:lang w:val="en-US"/>
        </w:rPr>
        <w:t xml:space="preserve">To </w:t>
      </w:r>
      <w:r w:rsidR="00C75EAE">
        <w:rPr>
          <w:sz w:val="22"/>
          <w:szCs w:val="22"/>
          <w:lang w:val="en-US"/>
        </w:rPr>
        <w:t>understand the customer patterns to the Clothing &amp; Grocer</w:t>
      </w:r>
      <w:r w:rsidR="0098568B">
        <w:rPr>
          <w:sz w:val="22"/>
          <w:szCs w:val="22"/>
          <w:lang w:val="en-US"/>
        </w:rPr>
        <w:t>y</w:t>
      </w:r>
      <w:r w:rsidR="00C75EAE">
        <w:rPr>
          <w:sz w:val="22"/>
          <w:szCs w:val="22"/>
          <w:lang w:val="en-US"/>
        </w:rPr>
        <w:t xml:space="preserve"> stores across the Boston area and </w:t>
      </w:r>
      <w:r w:rsidR="00550FEB">
        <w:rPr>
          <w:sz w:val="22"/>
          <w:szCs w:val="22"/>
          <w:lang w:val="en-US"/>
        </w:rPr>
        <w:t xml:space="preserve">see </w:t>
      </w:r>
      <w:r w:rsidR="00DD2435">
        <w:rPr>
          <w:sz w:val="22"/>
          <w:szCs w:val="22"/>
          <w:lang w:val="en-US"/>
        </w:rPr>
        <w:t>the brands that are</w:t>
      </w:r>
      <w:r w:rsidR="00571081">
        <w:rPr>
          <w:sz w:val="22"/>
          <w:szCs w:val="22"/>
          <w:lang w:val="en-US"/>
        </w:rPr>
        <w:t xml:space="preserve"> the most </w:t>
      </w:r>
      <w:r w:rsidR="00A84F04">
        <w:rPr>
          <w:sz w:val="22"/>
          <w:szCs w:val="22"/>
          <w:lang w:val="en-US"/>
        </w:rPr>
        <w:t>popular</w:t>
      </w:r>
      <w:r w:rsidR="00571081">
        <w:rPr>
          <w:sz w:val="22"/>
          <w:szCs w:val="22"/>
          <w:lang w:val="en-US"/>
        </w:rPr>
        <w:t xml:space="preserve"> and track the</w:t>
      </w:r>
      <w:r w:rsidR="008C452F">
        <w:rPr>
          <w:sz w:val="22"/>
          <w:szCs w:val="22"/>
          <w:lang w:val="en-US"/>
        </w:rPr>
        <w:t>ir</w:t>
      </w:r>
      <w:r w:rsidR="00571081">
        <w:rPr>
          <w:sz w:val="22"/>
          <w:szCs w:val="22"/>
          <w:lang w:val="en-US"/>
        </w:rPr>
        <w:t xml:space="preserve"> changes during the period from Ja</w:t>
      </w:r>
      <w:r w:rsidR="002056A9">
        <w:rPr>
          <w:sz w:val="22"/>
          <w:szCs w:val="22"/>
          <w:lang w:val="en-US"/>
        </w:rPr>
        <w:t xml:space="preserve">nuary to August 2022 </w:t>
      </w:r>
      <w:r w:rsidR="0098568B">
        <w:rPr>
          <w:sz w:val="22"/>
          <w:szCs w:val="22"/>
          <w:lang w:val="en-US"/>
        </w:rPr>
        <w:t>and</w:t>
      </w:r>
      <w:r w:rsidR="00550FEB">
        <w:rPr>
          <w:sz w:val="22"/>
          <w:szCs w:val="22"/>
          <w:lang w:val="en-US"/>
        </w:rPr>
        <w:t xml:space="preserve"> </w:t>
      </w:r>
      <w:r w:rsidR="00500666">
        <w:rPr>
          <w:sz w:val="22"/>
          <w:szCs w:val="22"/>
          <w:lang w:val="en-US"/>
        </w:rPr>
        <w:t xml:space="preserve">find out </w:t>
      </w:r>
      <w:r w:rsidR="00550FEB">
        <w:rPr>
          <w:sz w:val="22"/>
          <w:szCs w:val="22"/>
          <w:lang w:val="en-US"/>
        </w:rPr>
        <w:t xml:space="preserve">why those </w:t>
      </w:r>
      <w:r w:rsidR="003C1AAA">
        <w:rPr>
          <w:sz w:val="22"/>
          <w:szCs w:val="22"/>
          <w:lang w:val="en-US"/>
        </w:rPr>
        <w:t>brands</w:t>
      </w:r>
      <w:r w:rsidR="00550FEB">
        <w:rPr>
          <w:sz w:val="22"/>
          <w:szCs w:val="22"/>
          <w:lang w:val="en-US"/>
        </w:rPr>
        <w:t xml:space="preserve"> are visited </w:t>
      </w:r>
      <w:r w:rsidR="00EC538F">
        <w:rPr>
          <w:sz w:val="22"/>
          <w:szCs w:val="22"/>
          <w:lang w:val="en-US"/>
        </w:rPr>
        <w:t>over other brand</w:t>
      </w:r>
      <w:r w:rsidR="00A84F04">
        <w:rPr>
          <w:sz w:val="22"/>
          <w:szCs w:val="22"/>
          <w:lang w:val="en-US"/>
        </w:rPr>
        <w:t xml:space="preserve">s and to provide </w:t>
      </w:r>
      <w:r w:rsidR="006F29E6">
        <w:rPr>
          <w:sz w:val="22"/>
          <w:szCs w:val="22"/>
          <w:lang w:val="en-US"/>
        </w:rPr>
        <w:t>insights and</w:t>
      </w:r>
      <w:r w:rsidR="0036511B">
        <w:rPr>
          <w:sz w:val="22"/>
          <w:szCs w:val="22"/>
          <w:lang w:val="en-US"/>
        </w:rPr>
        <w:t xml:space="preserve"> recommendations </w:t>
      </w:r>
      <w:r w:rsidR="00A84F04">
        <w:rPr>
          <w:sz w:val="22"/>
          <w:szCs w:val="22"/>
          <w:lang w:val="en-US"/>
        </w:rPr>
        <w:t xml:space="preserve">on how they can position and </w:t>
      </w:r>
      <w:r w:rsidR="0036511B">
        <w:rPr>
          <w:sz w:val="22"/>
          <w:szCs w:val="22"/>
          <w:lang w:val="en-US"/>
        </w:rPr>
        <w:t>service</w:t>
      </w:r>
      <w:r w:rsidR="00A84F04">
        <w:rPr>
          <w:sz w:val="22"/>
          <w:szCs w:val="22"/>
          <w:lang w:val="en-US"/>
        </w:rPr>
        <w:t xml:space="preserve"> their</w:t>
      </w:r>
      <w:r w:rsidR="0036511B">
        <w:rPr>
          <w:sz w:val="22"/>
          <w:szCs w:val="22"/>
          <w:lang w:val="en-US"/>
        </w:rPr>
        <w:t xml:space="preserve"> </w:t>
      </w:r>
      <w:r w:rsidR="002D2C5A">
        <w:rPr>
          <w:sz w:val="22"/>
          <w:szCs w:val="22"/>
          <w:lang w:val="en-US"/>
        </w:rPr>
        <w:t xml:space="preserve">customers considering several factors. </w:t>
      </w:r>
      <w:commentRangeEnd w:id="1"/>
      <w:r w:rsidR="00482905">
        <w:rPr>
          <w:rStyle w:val="CommentReference"/>
        </w:rPr>
        <w:commentReference w:id="1"/>
      </w:r>
    </w:p>
    <w:p w14:paraId="4887174F" w14:textId="18EAFC85" w:rsidR="007838F1" w:rsidRDefault="007838F1" w:rsidP="00B51906">
      <w:pPr>
        <w:pStyle w:val="ListParagraph"/>
        <w:numPr>
          <w:ilvl w:val="0"/>
          <w:numId w:val="1"/>
        </w:numPr>
        <w:spacing w:line="480" w:lineRule="auto"/>
        <w:jc w:val="both"/>
        <w:rPr>
          <w:sz w:val="22"/>
          <w:szCs w:val="22"/>
          <w:lang w:val="en-US"/>
        </w:rPr>
      </w:pPr>
      <w:r>
        <w:rPr>
          <w:sz w:val="22"/>
          <w:szCs w:val="22"/>
          <w:lang w:val="en-US"/>
        </w:rPr>
        <w:t xml:space="preserve">Economic downturn this year </w:t>
      </w:r>
      <w:r w:rsidR="00A94CD7">
        <w:rPr>
          <w:sz w:val="22"/>
          <w:szCs w:val="22"/>
          <w:lang w:val="en-US"/>
        </w:rPr>
        <w:t xml:space="preserve">and seasonal impact </w:t>
      </w:r>
      <w:r w:rsidR="002618C2">
        <w:rPr>
          <w:sz w:val="22"/>
          <w:szCs w:val="22"/>
          <w:lang w:val="en-US"/>
        </w:rPr>
        <w:t>that makes us ask</w:t>
      </w:r>
      <w:r w:rsidR="00832048">
        <w:rPr>
          <w:sz w:val="22"/>
          <w:szCs w:val="22"/>
          <w:lang w:val="en-US"/>
        </w:rPr>
        <w:t xml:space="preserve"> </w:t>
      </w:r>
      <w:r w:rsidR="002618C2">
        <w:rPr>
          <w:sz w:val="22"/>
          <w:szCs w:val="22"/>
          <w:lang w:val="en-US"/>
        </w:rPr>
        <w:t>w</w:t>
      </w:r>
      <w:r w:rsidR="000D6457">
        <w:rPr>
          <w:sz w:val="22"/>
          <w:szCs w:val="22"/>
          <w:lang w:val="en-US"/>
        </w:rPr>
        <w:t xml:space="preserve">hich stores </w:t>
      </w:r>
      <w:r w:rsidR="002618C2">
        <w:rPr>
          <w:sz w:val="22"/>
          <w:szCs w:val="22"/>
          <w:lang w:val="en-US"/>
        </w:rPr>
        <w:t>are seeing the biggest change in the customer visit patterns each month</w:t>
      </w:r>
      <w:r w:rsidR="000D2FE8">
        <w:rPr>
          <w:sz w:val="22"/>
          <w:szCs w:val="22"/>
          <w:lang w:val="en-US"/>
        </w:rPr>
        <w:t>.</w:t>
      </w:r>
    </w:p>
    <w:p w14:paraId="63D329AD" w14:textId="7C811837" w:rsidR="00AF2EA6" w:rsidRDefault="00150367" w:rsidP="00B51906">
      <w:pPr>
        <w:pStyle w:val="ListParagraph"/>
        <w:numPr>
          <w:ilvl w:val="0"/>
          <w:numId w:val="1"/>
        </w:numPr>
        <w:spacing w:line="480" w:lineRule="auto"/>
        <w:jc w:val="both"/>
        <w:rPr>
          <w:sz w:val="22"/>
          <w:szCs w:val="22"/>
          <w:lang w:val="en-US"/>
        </w:rPr>
      </w:pPr>
      <w:commentRangeStart w:id="2"/>
      <w:r>
        <w:rPr>
          <w:sz w:val="22"/>
          <w:szCs w:val="22"/>
          <w:lang w:val="en-US"/>
        </w:rPr>
        <w:t>High and low-income</w:t>
      </w:r>
      <w:r w:rsidR="00AF2EA6">
        <w:rPr>
          <w:sz w:val="22"/>
          <w:szCs w:val="22"/>
          <w:lang w:val="en-US"/>
        </w:rPr>
        <w:t xml:space="preserve"> groups </w:t>
      </w:r>
      <w:r w:rsidR="00C23C4D">
        <w:rPr>
          <w:sz w:val="22"/>
          <w:szCs w:val="22"/>
          <w:lang w:val="en-US"/>
        </w:rPr>
        <w:t>areas</w:t>
      </w:r>
      <w:r w:rsidR="001F3149">
        <w:rPr>
          <w:sz w:val="22"/>
          <w:szCs w:val="22"/>
          <w:lang w:val="en-US"/>
        </w:rPr>
        <w:t>;</w:t>
      </w:r>
      <w:r w:rsidR="00C23C4D">
        <w:rPr>
          <w:sz w:val="22"/>
          <w:szCs w:val="22"/>
          <w:lang w:val="en-US"/>
        </w:rPr>
        <w:t xml:space="preserve"> </w:t>
      </w:r>
      <w:r w:rsidR="001F3149">
        <w:rPr>
          <w:sz w:val="22"/>
          <w:szCs w:val="22"/>
          <w:lang w:val="en-US"/>
        </w:rPr>
        <w:t>f</w:t>
      </w:r>
      <w:r w:rsidR="00367F06">
        <w:rPr>
          <w:sz w:val="22"/>
          <w:szCs w:val="22"/>
          <w:lang w:val="en-US"/>
        </w:rPr>
        <w:t>or example</w:t>
      </w:r>
      <w:r w:rsidR="000A675D">
        <w:rPr>
          <w:sz w:val="22"/>
          <w:szCs w:val="22"/>
          <w:lang w:val="en-US"/>
        </w:rPr>
        <w:t xml:space="preserve">, </w:t>
      </w:r>
      <w:r w:rsidR="001F3149">
        <w:rPr>
          <w:sz w:val="22"/>
          <w:szCs w:val="22"/>
          <w:lang w:val="en-US"/>
        </w:rPr>
        <w:t>Seaport</w:t>
      </w:r>
      <w:r w:rsidR="00D2556B">
        <w:rPr>
          <w:sz w:val="22"/>
          <w:szCs w:val="22"/>
          <w:lang w:val="en-US"/>
        </w:rPr>
        <w:t xml:space="preserve"> and </w:t>
      </w:r>
      <w:r w:rsidR="0005251A">
        <w:rPr>
          <w:sz w:val="22"/>
          <w:szCs w:val="22"/>
          <w:lang w:val="en-US"/>
        </w:rPr>
        <w:t>Dorchester and u</w:t>
      </w:r>
      <w:r w:rsidR="00582D04">
        <w:rPr>
          <w:sz w:val="22"/>
          <w:szCs w:val="22"/>
          <w:lang w:val="en-US"/>
        </w:rPr>
        <w:t xml:space="preserve">nderstand </w:t>
      </w:r>
      <w:r w:rsidR="001F3149">
        <w:rPr>
          <w:sz w:val="22"/>
          <w:szCs w:val="22"/>
          <w:lang w:val="en-US"/>
        </w:rPr>
        <w:t>h</w:t>
      </w:r>
      <w:r w:rsidR="000A675D">
        <w:rPr>
          <w:sz w:val="22"/>
          <w:szCs w:val="22"/>
          <w:lang w:val="en-US"/>
        </w:rPr>
        <w:t xml:space="preserve">ow </w:t>
      </w:r>
      <w:r>
        <w:rPr>
          <w:sz w:val="22"/>
          <w:szCs w:val="22"/>
          <w:lang w:val="en-US"/>
        </w:rPr>
        <w:t>it impacts</w:t>
      </w:r>
      <w:r w:rsidR="00E50F6C">
        <w:rPr>
          <w:sz w:val="22"/>
          <w:szCs w:val="22"/>
          <w:lang w:val="en-US"/>
        </w:rPr>
        <w:t xml:space="preserve"> </w:t>
      </w:r>
      <w:r w:rsidR="00415965">
        <w:rPr>
          <w:sz w:val="22"/>
          <w:szCs w:val="22"/>
          <w:lang w:val="en-US"/>
        </w:rPr>
        <w:t>consumer traffic</w:t>
      </w:r>
      <w:r w:rsidR="000A674C">
        <w:rPr>
          <w:sz w:val="22"/>
          <w:szCs w:val="22"/>
          <w:lang w:val="en-US"/>
        </w:rPr>
        <w:t xml:space="preserve"> at expensive</w:t>
      </w:r>
      <w:r w:rsidR="0084163F">
        <w:rPr>
          <w:sz w:val="22"/>
          <w:szCs w:val="22"/>
          <w:lang w:val="en-US"/>
        </w:rPr>
        <w:t xml:space="preserve"> grocery</w:t>
      </w:r>
      <w:r w:rsidR="000A674C">
        <w:rPr>
          <w:sz w:val="22"/>
          <w:szCs w:val="22"/>
          <w:lang w:val="en-US"/>
        </w:rPr>
        <w:t xml:space="preserve"> stores</w:t>
      </w:r>
      <w:r w:rsidR="003A46D3">
        <w:rPr>
          <w:sz w:val="22"/>
          <w:szCs w:val="22"/>
          <w:lang w:val="en-US"/>
        </w:rPr>
        <w:t xml:space="preserve"> </w:t>
      </w:r>
      <w:r w:rsidR="0084163F">
        <w:rPr>
          <w:sz w:val="22"/>
          <w:szCs w:val="22"/>
          <w:lang w:val="en-US"/>
        </w:rPr>
        <w:t xml:space="preserve">such whole foods </w:t>
      </w:r>
      <w:r w:rsidR="00832048">
        <w:rPr>
          <w:sz w:val="22"/>
          <w:szCs w:val="22"/>
          <w:lang w:val="en-US"/>
        </w:rPr>
        <w:t>vs</w:t>
      </w:r>
      <w:r w:rsidR="003A46D3">
        <w:rPr>
          <w:sz w:val="22"/>
          <w:szCs w:val="22"/>
          <w:lang w:val="en-US"/>
        </w:rPr>
        <w:t xml:space="preserve"> cheap stores</w:t>
      </w:r>
      <w:r w:rsidR="0084163F">
        <w:rPr>
          <w:sz w:val="22"/>
          <w:szCs w:val="22"/>
          <w:lang w:val="en-US"/>
        </w:rPr>
        <w:t xml:space="preserve"> such as Dollar tree</w:t>
      </w:r>
      <w:r w:rsidR="003A46D3">
        <w:rPr>
          <w:sz w:val="22"/>
          <w:szCs w:val="22"/>
          <w:lang w:val="en-US"/>
        </w:rPr>
        <w:t>.</w:t>
      </w:r>
      <w:commentRangeEnd w:id="2"/>
      <w:r w:rsidR="00482905">
        <w:rPr>
          <w:rStyle w:val="CommentReference"/>
        </w:rPr>
        <w:commentReference w:id="2"/>
      </w:r>
    </w:p>
    <w:p w14:paraId="6102166F" w14:textId="333D4775" w:rsidR="005D483E" w:rsidRDefault="003C65E5" w:rsidP="00B51906">
      <w:pPr>
        <w:pStyle w:val="ListParagraph"/>
        <w:numPr>
          <w:ilvl w:val="0"/>
          <w:numId w:val="1"/>
        </w:numPr>
        <w:spacing w:line="480" w:lineRule="auto"/>
        <w:jc w:val="both"/>
        <w:rPr>
          <w:sz w:val="22"/>
          <w:szCs w:val="22"/>
          <w:lang w:val="en-US"/>
        </w:rPr>
      </w:pPr>
      <w:r>
        <w:rPr>
          <w:sz w:val="22"/>
          <w:szCs w:val="22"/>
          <w:lang w:val="en-US"/>
        </w:rPr>
        <w:t>Use</w:t>
      </w:r>
      <w:r w:rsidR="005D483E">
        <w:rPr>
          <w:sz w:val="22"/>
          <w:szCs w:val="22"/>
          <w:lang w:val="en-US"/>
        </w:rPr>
        <w:t xml:space="preserve"> the census block group</w:t>
      </w:r>
      <w:r w:rsidR="008D2B13">
        <w:rPr>
          <w:sz w:val="22"/>
          <w:szCs w:val="22"/>
          <w:lang w:val="en-US"/>
        </w:rPr>
        <w:t xml:space="preserve"> to understand the visit patterns</w:t>
      </w:r>
      <w:r w:rsidR="00B44655">
        <w:rPr>
          <w:sz w:val="22"/>
          <w:szCs w:val="22"/>
          <w:lang w:val="en-US"/>
        </w:rPr>
        <w:t xml:space="preserve"> </w:t>
      </w:r>
      <w:r w:rsidR="00474D48">
        <w:rPr>
          <w:sz w:val="22"/>
          <w:szCs w:val="22"/>
          <w:lang w:val="en-US"/>
        </w:rPr>
        <w:t>and</w:t>
      </w:r>
      <w:r>
        <w:rPr>
          <w:sz w:val="22"/>
          <w:szCs w:val="22"/>
          <w:lang w:val="en-US"/>
        </w:rPr>
        <w:t xml:space="preserve"> gain</w:t>
      </w:r>
      <w:r w:rsidR="00474D48">
        <w:rPr>
          <w:sz w:val="22"/>
          <w:szCs w:val="22"/>
          <w:lang w:val="en-US"/>
        </w:rPr>
        <w:t xml:space="preserve"> insights</w:t>
      </w:r>
      <w:r w:rsidR="000E3720">
        <w:rPr>
          <w:sz w:val="22"/>
          <w:szCs w:val="22"/>
          <w:lang w:val="en-US"/>
        </w:rPr>
        <w:t xml:space="preserve"> by creating a customer profiling </w:t>
      </w:r>
      <w:r w:rsidR="00F9380B">
        <w:rPr>
          <w:sz w:val="22"/>
          <w:szCs w:val="22"/>
          <w:lang w:val="en-US"/>
        </w:rPr>
        <w:t>as per</w:t>
      </w:r>
      <w:r w:rsidR="000E3720">
        <w:rPr>
          <w:sz w:val="22"/>
          <w:szCs w:val="22"/>
          <w:lang w:val="en-US"/>
        </w:rPr>
        <w:t xml:space="preserve"> the location and get target segments</w:t>
      </w:r>
      <w:r w:rsidR="00B0172F">
        <w:rPr>
          <w:sz w:val="22"/>
          <w:szCs w:val="22"/>
          <w:lang w:val="en-US"/>
        </w:rPr>
        <w:t xml:space="preserve"> </w:t>
      </w:r>
      <w:r w:rsidR="00A94CD7">
        <w:rPr>
          <w:sz w:val="22"/>
          <w:szCs w:val="22"/>
          <w:lang w:val="en-US"/>
        </w:rPr>
        <w:t>and</w:t>
      </w:r>
      <w:r w:rsidR="00B0172F">
        <w:rPr>
          <w:sz w:val="22"/>
          <w:szCs w:val="22"/>
          <w:lang w:val="en-US"/>
        </w:rPr>
        <w:t xml:space="preserve"> customer demographics if </w:t>
      </w:r>
      <w:r w:rsidR="007A7EB7">
        <w:rPr>
          <w:sz w:val="22"/>
          <w:szCs w:val="22"/>
          <w:lang w:val="en-US"/>
        </w:rPr>
        <w:t>we have the open census data.</w:t>
      </w:r>
    </w:p>
    <w:p w14:paraId="257744FC" w14:textId="45046C9A" w:rsidR="005B6A0E" w:rsidRPr="00F04615" w:rsidRDefault="005B6A0E" w:rsidP="00B51906">
      <w:pPr>
        <w:pStyle w:val="ListParagraph"/>
        <w:numPr>
          <w:ilvl w:val="0"/>
          <w:numId w:val="1"/>
        </w:numPr>
        <w:spacing w:line="480" w:lineRule="auto"/>
        <w:jc w:val="both"/>
        <w:rPr>
          <w:sz w:val="22"/>
          <w:szCs w:val="22"/>
          <w:lang w:val="en-US"/>
        </w:rPr>
      </w:pPr>
      <w:r w:rsidRPr="00F04615">
        <w:rPr>
          <w:sz w:val="22"/>
          <w:szCs w:val="22"/>
          <w:lang w:val="en-US"/>
        </w:rPr>
        <w:t xml:space="preserve">Factors influencing the consumption </w:t>
      </w:r>
      <w:r w:rsidR="0059065F">
        <w:rPr>
          <w:sz w:val="22"/>
          <w:szCs w:val="22"/>
          <w:lang w:val="en-US"/>
        </w:rPr>
        <w:t>such as</w:t>
      </w:r>
      <w:r w:rsidR="00640D98">
        <w:rPr>
          <w:sz w:val="22"/>
          <w:szCs w:val="22"/>
          <w:lang w:val="en-US"/>
        </w:rPr>
        <w:t xml:space="preserve"> </w:t>
      </w:r>
      <w:r w:rsidR="00FD473C">
        <w:rPr>
          <w:sz w:val="22"/>
          <w:szCs w:val="22"/>
          <w:lang w:val="en-US"/>
        </w:rPr>
        <w:t>substantial</w:t>
      </w:r>
      <w:r w:rsidR="0059065F">
        <w:rPr>
          <w:sz w:val="22"/>
          <w:szCs w:val="22"/>
          <w:lang w:val="en-US"/>
        </w:rPr>
        <w:t xml:space="preserve"> </w:t>
      </w:r>
      <w:r w:rsidR="00FD473C">
        <w:rPr>
          <w:sz w:val="22"/>
          <w:szCs w:val="22"/>
          <w:lang w:val="en-US"/>
        </w:rPr>
        <w:t>jump</w:t>
      </w:r>
      <w:r w:rsidR="0059065F">
        <w:rPr>
          <w:sz w:val="22"/>
          <w:szCs w:val="22"/>
          <w:lang w:val="en-US"/>
        </w:rPr>
        <w:t xml:space="preserve"> in the gas prices</w:t>
      </w:r>
      <w:r w:rsidR="00484CAF">
        <w:rPr>
          <w:sz w:val="22"/>
          <w:szCs w:val="22"/>
          <w:lang w:val="en-US"/>
        </w:rPr>
        <w:t xml:space="preserve"> during the middle of th</w:t>
      </w:r>
      <w:r w:rsidR="00FD473C">
        <w:rPr>
          <w:sz w:val="22"/>
          <w:szCs w:val="22"/>
          <w:lang w:val="en-US"/>
        </w:rPr>
        <w:t>is</w:t>
      </w:r>
      <w:r w:rsidR="00484CAF">
        <w:rPr>
          <w:sz w:val="22"/>
          <w:szCs w:val="22"/>
          <w:lang w:val="en-US"/>
        </w:rPr>
        <w:t xml:space="preserve"> </w:t>
      </w:r>
      <w:r w:rsidR="00E50F6C">
        <w:rPr>
          <w:sz w:val="22"/>
          <w:szCs w:val="22"/>
          <w:lang w:val="en-US"/>
        </w:rPr>
        <w:t>year due</w:t>
      </w:r>
      <w:r w:rsidR="00CC0F5E">
        <w:rPr>
          <w:sz w:val="22"/>
          <w:szCs w:val="22"/>
          <w:lang w:val="en-US"/>
        </w:rPr>
        <w:t xml:space="preserve"> to the Russia and Ukraine war and </w:t>
      </w:r>
      <w:r w:rsidR="00640D98">
        <w:rPr>
          <w:sz w:val="22"/>
          <w:szCs w:val="22"/>
          <w:lang w:val="en-US"/>
        </w:rPr>
        <w:t>how it</w:t>
      </w:r>
      <w:r w:rsidR="00EB257B">
        <w:rPr>
          <w:sz w:val="22"/>
          <w:szCs w:val="22"/>
          <w:lang w:val="en-US"/>
        </w:rPr>
        <w:t xml:space="preserve"> i</w:t>
      </w:r>
      <w:r w:rsidR="000F5FF5">
        <w:rPr>
          <w:sz w:val="22"/>
          <w:szCs w:val="22"/>
          <w:lang w:val="en-US"/>
        </w:rPr>
        <w:t>mpact</w:t>
      </w:r>
      <w:r w:rsidR="00640D98">
        <w:rPr>
          <w:sz w:val="22"/>
          <w:szCs w:val="22"/>
          <w:lang w:val="en-US"/>
        </w:rPr>
        <w:t xml:space="preserve">ed </w:t>
      </w:r>
      <w:r w:rsidR="000F5FF5">
        <w:rPr>
          <w:sz w:val="22"/>
          <w:szCs w:val="22"/>
          <w:lang w:val="en-US"/>
        </w:rPr>
        <w:t xml:space="preserve">the foot traffic to the </w:t>
      </w:r>
      <w:r w:rsidR="00FD473C">
        <w:rPr>
          <w:sz w:val="22"/>
          <w:szCs w:val="22"/>
          <w:lang w:val="en-US"/>
        </w:rPr>
        <w:t xml:space="preserve">clothing </w:t>
      </w:r>
      <w:r w:rsidR="000F5FF5">
        <w:rPr>
          <w:sz w:val="22"/>
          <w:szCs w:val="22"/>
          <w:lang w:val="en-US"/>
        </w:rPr>
        <w:t>stores</w:t>
      </w:r>
      <w:r w:rsidR="00FD473C">
        <w:rPr>
          <w:sz w:val="22"/>
          <w:szCs w:val="22"/>
          <w:lang w:val="en-US"/>
        </w:rPr>
        <w:t xml:space="preserve"> vs </w:t>
      </w:r>
      <w:r w:rsidR="00F81507">
        <w:rPr>
          <w:sz w:val="22"/>
          <w:szCs w:val="22"/>
          <w:lang w:val="en-US"/>
        </w:rPr>
        <w:t>grocery stores</w:t>
      </w:r>
      <w:r w:rsidR="000F5FF5">
        <w:rPr>
          <w:sz w:val="22"/>
          <w:szCs w:val="22"/>
          <w:lang w:val="en-US"/>
        </w:rPr>
        <w:t>.</w:t>
      </w:r>
    </w:p>
    <w:p w14:paraId="585DD358" w14:textId="502E7C4A" w:rsidR="005B6A0E" w:rsidRDefault="005B6A0E" w:rsidP="00B51906">
      <w:pPr>
        <w:pStyle w:val="ListParagraph"/>
        <w:numPr>
          <w:ilvl w:val="0"/>
          <w:numId w:val="1"/>
        </w:numPr>
        <w:spacing w:line="480" w:lineRule="auto"/>
        <w:jc w:val="both"/>
        <w:rPr>
          <w:sz w:val="22"/>
          <w:szCs w:val="22"/>
          <w:lang w:val="en-US"/>
        </w:rPr>
      </w:pPr>
      <w:commentRangeStart w:id="3"/>
      <w:r w:rsidRPr="00F04615">
        <w:rPr>
          <w:sz w:val="22"/>
          <w:szCs w:val="22"/>
          <w:lang w:val="en-US"/>
        </w:rPr>
        <w:t>Distance travelled to those store</w:t>
      </w:r>
      <w:r w:rsidR="00367F06">
        <w:rPr>
          <w:sz w:val="22"/>
          <w:szCs w:val="22"/>
          <w:lang w:val="en-US"/>
        </w:rPr>
        <w:t xml:space="preserve"> and why they might prefer those stores even though they </w:t>
      </w:r>
      <w:r w:rsidR="00221299">
        <w:rPr>
          <w:sz w:val="22"/>
          <w:szCs w:val="22"/>
          <w:lang w:val="en-US"/>
        </w:rPr>
        <w:t xml:space="preserve">are </w:t>
      </w:r>
      <w:proofErr w:type="gramStart"/>
      <w:r w:rsidR="00221299">
        <w:rPr>
          <w:sz w:val="22"/>
          <w:szCs w:val="22"/>
          <w:lang w:val="en-US"/>
        </w:rPr>
        <w:t xml:space="preserve">far </w:t>
      </w:r>
      <w:r w:rsidR="00CC0F5E">
        <w:rPr>
          <w:sz w:val="22"/>
          <w:szCs w:val="22"/>
          <w:lang w:val="en-US"/>
        </w:rPr>
        <w:t>.</w:t>
      </w:r>
      <w:commentRangeEnd w:id="3"/>
      <w:proofErr w:type="gramEnd"/>
      <w:r w:rsidR="00482905">
        <w:rPr>
          <w:rStyle w:val="CommentReference"/>
        </w:rPr>
        <w:commentReference w:id="3"/>
      </w:r>
    </w:p>
    <w:p w14:paraId="2263020B" w14:textId="0E154B55" w:rsidR="003F333A" w:rsidRDefault="003F333A" w:rsidP="00B51906">
      <w:pPr>
        <w:pStyle w:val="ListParagraph"/>
        <w:numPr>
          <w:ilvl w:val="0"/>
          <w:numId w:val="1"/>
        </w:numPr>
        <w:spacing w:line="480" w:lineRule="auto"/>
        <w:jc w:val="both"/>
        <w:rPr>
          <w:sz w:val="22"/>
          <w:szCs w:val="22"/>
          <w:lang w:val="en-US"/>
        </w:rPr>
      </w:pPr>
      <w:r>
        <w:rPr>
          <w:sz w:val="22"/>
          <w:szCs w:val="22"/>
          <w:lang w:val="en-US"/>
        </w:rPr>
        <w:t xml:space="preserve">Dwell time analysis could help us understand the time spent by the customer. This analysis and time can understand how long the customer would like to spend at the store. Also, the store can plan employees accordingly if they weren’t able to meet the </w:t>
      </w:r>
      <w:r w:rsidR="00FE4573">
        <w:rPr>
          <w:sz w:val="22"/>
          <w:szCs w:val="22"/>
          <w:lang w:val="en-US"/>
        </w:rPr>
        <w:t xml:space="preserve">user </w:t>
      </w:r>
      <w:r>
        <w:rPr>
          <w:sz w:val="22"/>
          <w:szCs w:val="22"/>
          <w:lang w:val="en-US"/>
        </w:rPr>
        <w:t>demand.</w:t>
      </w:r>
    </w:p>
    <w:p w14:paraId="4DE68BC7" w14:textId="17C3C6ED" w:rsidR="005B6A0E" w:rsidRPr="003C1AAA" w:rsidRDefault="00D73619" w:rsidP="00B51906">
      <w:pPr>
        <w:pStyle w:val="ListParagraph"/>
        <w:numPr>
          <w:ilvl w:val="0"/>
          <w:numId w:val="1"/>
        </w:numPr>
        <w:spacing w:line="480" w:lineRule="auto"/>
        <w:jc w:val="both"/>
        <w:rPr>
          <w:sz w:val="22"/>
          <w:szCs w:val="22"/>
          <w:lang w:val="en-US"/>
        </w:rPr>
      </w:pPr>
      <w:r>
        <w:rPr>
          <w:sz w:val="22"/>
          <w:szCs w:val="22"/>
          <w:lang w:val="en-US"/>
        </w:rPr>
        <w:t xml:space="preserve">Factors influencing the </w:t>
      </w:r>
      <w:r w:rsidR="00EB257B">
        <w:rPr>
          <w:sz w:val="22"/>
          <w:szCs w:val="22"/>
          <w:lang w:val="en-US"/>
        </w:rPr>
        <w:t>number</w:t>
      </w:r>
      <w:r>
        <w:rPr>
          <w:sz w:val="22"/>
          <w:szCs w:val="22"/>
          <w:lang w:val="en-US"/>
        </w:rPr>
        <w:t xml:space="preserve"> of revisits for different stores and in different regions. Which type of stores has high percentage of revisits and why? Are they willing to travel longer distance? How much is the dwell time if so?</w:t>
      </w:r>
    </w:p>
    <w:p w14:paraId="58B13BD6" w14:textId="77777777" w:rsidR="00F52DC2" w:rsidRDefault="00F52DC2" w:rsidP="00B51906">
      <w:pPr>
        <w:spacing w:line="480" w:lineRule="auto"/>
        <w:jc w:val="both"/>
        <w:rPr>
          <w:b/>
          <w:bCs/>
          <w:sz w:val="22"/>
          <w:szCs w:val="22"/>
          <w:lang w:val="en-US"/>
        </w:rPr>
      </w:pPr>
    </w:p>
    <w:p w14:paraId="278E0679" w14:textId="77777777" w:rsidR="00F52DC2" w:rsidRDefault="00F52DC2" w:rsidP="00B51906">
      <w:pPr>
        <w:spacing w:line="480" w:lineRule="auto"/>
        <w:jc w:val="both"/>
        <w:rPr>
          <w:b/>
          <w:bCs/>
          <w:sz w:val="22"/>
          <w:szCs w:val="22"/>
          <w:lang w:val="en-US"/>
        </w:rPr>
      </w:pPr>
    </w:p>
    <w:p w14:paraId="04246ED7" w14:textId="225164A0" w:rsidR="005B6A0E" w:rsidRPr="00B51906" w:rsidRDefault="00D1657D" w:rsidP="00B51906">
      <w:pPr>
        <w:spacing w:line="480" w:lineRule="auto"/>
        <w:jc w:val="both"/>
        <w:rPr>
          <w:b/>
          <w:bCs/>
          <w:sz w:val="22"/>
          <w:szCs w:val="22"/>
          <w:lang w:val="en-US"/>
        </w:rPr>
      </w:pPr>
      <w:r>
        <w:rPr>
          <w:b/>
          <w:bCs/>
          <w:sz w:val="22"/>
          <w:szCs w:val="22"/>
          <w:lang w:val="en-US"/>
        </w:rPr>
        <w:lastRenderedPageBreak/>
        <w:t xml:space="preserve">Data manipulation &amp; </w:t>
      </w:r>
      <w:r w:rsidR="005B6A0E" w:rsidRPr="00B51906">
        <w:rPr>
          <w:b/>
          <w:bCs/>
          <w:sz w:val="22"/>
          <w:szCs w:val="22"/>
          <w:lang w:val="en-US"/>
        </w:rPr>
        <w:t>Strategy:</w:t>
      </w:r>
    </w:p>
    <w:p w14:paraId="28BEF75C" w14:textId="48A515CB" w:rsidR="00F52DC2" w:rsidRDefault="005B6A0E" w:rsidP="00315DA6">
      <w:pPr>
        <w:spacing w:line="480" w:lineRule="auto"/>
        <w:rPr>
          <w:sz w:val="22"/>
          <w:szCs w:val="22"/>
          <w:lang w:val="en-US"/>
        </w:rPr>
      </w:pPr>
      <w:r w:rsidRPr="00F04615">
        <w:rPr>
          <w:sz w:val="22"/>
          <w:szCs w:val="22"/>
          <w:lang w:val="en-US"/>
        </w:rPr>
        <w:t xml:space="preserve">Compare both the data sets with joining based on the place key, to understand the stores and its </w:t>
      </w:r>
      <w:r w:rsidR="00EB5A76">
        <w:rPr>
          <w:sz w:val="22"/>
          <w:szCs w:val="22"/>
          <w:lang w:val="en-US"/>
        </w:rPr>
        <w:t xml:space="preserve">foot traffic </w:t>
      </w:r>
      <w:r w:rsidRPr="00F04615">
        <w:rPr>
          <w:sz w:val="22"/>
          <w:szCs w:val="22"/>
          <w:lang w:val="en-US"/>
        </w:rPr>
        <w:t>frequency.</w:t>
      </w:r>
      <w:r w:rsidR="00315DA6">
        <w:rPr>
          <w:sz w:val="22"/>
          <w:szCs w:val="22"/>
          <w:lang w:val="en-US"/>
        </w:rPr>
        <w:t xml:space="preserve"> </w:t>
      </w:r>
      <w:r w:rsidR="00514D95">
        <w:rPr>
          <w:sz w:val="22"/>
          <w:szCs w:val="22"/>
          <w:lang w:val="en-US"/>
        </w:rPr>
        <w:t xml:space="preserve">Based on that we are going to classify out targeted retail </w:t>
      </w:r>
      <w:r w:rsidR="003F4C92">
        <w:rPr>
          <w:sz w:val="22"/>
          <w:szCs w:val="22"/>
          <w:lang w:val="en-US"/>
        </w:rPr>
        <w:t xml:space="preserve">stores </w:t>
      </w:r>
      <w:r w:rsidR="00E67776">
        <w:rPr>
          <w:sz w:val="22"/>
          <w:szCs w:val="22"/>
          <w:lang w:val="en-US"/>
        </w:rPr>
        <w:t xml:space="preserve">by their categories such as the </w:t>
      </w:r>
      <w:r w:rsidR="00235F7B">
        <w:rPr>
          <w:sz w:val="22"/>
          <w:szCs w:val="22"/>
          <w:lang w:val="en-US"/>
        </w:rPr>
        <w:t>C</w:t>
      </w:r>
      <w:r w:rsidR="00E67776">
        <w:rPr>
          <w:sz w:val="22"/>
          <w:szCs w:val="22"/>
          <w:lang w:val="en-US"/>
        </w:rPr>
        <w:t xml:space="preserve">lothing </w:t>
      </w:r>
      <w:r w:rsidR="00235F7B">
        <w:rPr>
          <w:sz w:val="22"/>
          <w:szCs w:val="22"/>
          <w:lang w:val="en-US"/>
        </w:rPr>
        <w:t>(“</w:t>
      </w:r>
      <w:r w:rsidR="003C14D2" w:rsidRPr="003C14D2">
        <w:rPr>
          <w:b/>
          <w:bCs/>
          <w:sz w:val="22"/>
          <w:szCs w:val="22"/>
          <w:lang w:val="en-US"/>
        </w:rPr>
        <w:t>359</w:t>
      </w:r>
      <w:r w:rsidR="003C14D2">
        <w:rPr>
          <w:sz w:val="22"/>
          <w:szCs w:val="22"/>
          <w:lang w:val="en-US"/>
        </w:rPr>
        <w:t xml:space="preserve">” POI’s) </w:t>
      </w:r>
      <w:r w:rsidR="00E67776">
        <w:rPr>
          <w:sz w:val="22"/>
          <w:szCs w:val="22"/>
          <w:lang w:val="en-US"/>
        </w:rPr>
        <w:t xml:space="preserve">and </w:t>
      </w:r>
      <w:r w:rsidR="00235F7B">
        <w:rPr>
          <w:sz w:val="22"/>
          <w:szCs w:val="22"/>
          <w:lang w:val="en-US"/>
        </w:rPr>
        <w:t>G</w:t>
      </w:r>
      <w:r w:rsidR="00E67776">
        <w:rPr>
          <w:sz w:val="22"/>
          <w:szCs w:val="22"/>
          <w:lang w:val="en-US"/>
        </w:rPr>
        <w:t>roceries</w:t>
      </w:r>
      <w:r w:rsidR="00B90D85">
        <w:rPr>
          <w:sz w:val="22"/>
          <w:szCs w:val="22"/>
          <w:lang w:val="en-US"/>
        </w:rPr>
        <w:t xml:space="preserve"> (‘</w:t>
      </w:r>
      <w:r w:rsidR="00B90D85" w:rsidRPr="003C14D2">
        <w:rPr>
          <w:b/>
          <w:bCs/>
          <w:sz w:val="22"/>
          <w:szCs w:val="22"/>
          <w:lang w:val="en-US"/>
        </w:rPr>
        <w:t>150</w:t>
      </w:r>
      <w:r w:rsidR="00B90D85">
        <w:rPr>
          <w:sz w:val="22"/>
          <w:szCs w:val="22"/>
          <w:lang w:val="en-US"/>
        </w:rPr>
        <w:t>’ POI’s)</w:t>
      </w:r>
      <w:r w:rsidR="00F75712">
        <w:rPr>
          <w:sz w:val="22"/>
          <w:szCs w:val="22"/>
          <w:lang w:val="en-US"/>
        </w:rPr>
        <w:t xml:space="preserve"> from the places </w:t>
      </w:r>
      <w:r w:rsidR="00201349">
        <w:rPr>
          <w:sz w:val="22"/>
          <w:szCs w:val="22"/>
          <w:lang w:val="en-US"/>
        </w:rPr>
        <w:t>dataset and map it with the pattern</w:t>
      </w:r>
      <w:r w:rsidR="00BD4CA6">
        <w:rPr>
          <w:sz w:val="22"/>
          <w:szCs w:val="22"/>
          <w:lang w:val="en-US"/>
        </w:rPr>
        <w:t>s dataset</w:t>
      </w:r>
      <w:r w:rsidR="006D3C83">
        <w:rPr>
          <w:sz w:val="22"/>
          <w:szCs w:val="22"/>
          <w:lang w:val="en-US"/>
        </w:rPr>
        <w:t xml:space="preserve"> to find</w:t>
      </w:r>
      <w:r w:rsidR="006E5CC0">
        <w:rPr>
          <w:sz w:val="22"/>
          <w:szCs w:val="22"/>
          <w:lang w:val="en-US"/>
        </w:rPr>
        <w:t xml:space="preserve"> out </w:t>
      </w:r>
      <w:r w:rsidR="00E7014F">
        <w:rPr>
          <w:sz w:val="22"/>
          <w:szCs w:val="22"/>
          <w:lang w:val="en-US"/>
        </w:rPr>
        <w:t xml:space="preserve">the busiest and </w:t>
      </w:r>
      <w:r w:rsidR="000C61BA">
        <w:rPr>
          <w:sz w:val="22"/>
          <w:szCs w:val="22"/>
          <w:lang w:val="en-US"/>
        </w:rPr>
        <w:t>the</w:t>
      </w:r>
      <w:r w:rsidR="0065169C">
        <w:rPr>
          <w:sz w:val="22"/>
          <w:szCs w:val="22"/>
          <w:lang w:val="en-US"/>
        </w:rPr>
        <w:t xml:space="preserve"> highest</w:t>
      </w:r>
      <w:r w:rsidR="000C61BA">
        <w:rPr>
          <w:sz w:val="22"/>
          <w:szCs w:val="22"/>
          <w:lang w:val="en-US"/>
        </w:rPr>
        <w:t xml:space="preserve"> number of stores across different </w:t>
      </w:r>
      <w:r w:rsidR="00182098">
        <w:rPr>
          <w:sz w:val="22"/>
          <w:szCs w:val="22"/>
          <w:lang w:val="en-US"/>
        </w:rPr>
        <w:t xml:space="preserve">Boston </w:t>
      </w:r>
      <w:r w:rsidR="008B4D00">
        <w:rPr>
          <w:sz w:val="22"/>
          <w:szCs w:val="22"/>
          <w:lang w:val="en-US"/>
        </w:rPr>
        <w:t>neighborhoods</w:t>
      </w:r>
      <w:commentRangeStart w:id="4"/>
      <w:r w:rsidR="008B4D00">
        <w:rPr>
          <w:sz w:val="22"/>
          <w:szCs w:val="22"/>
          <w:lang w:val="en-US"/>
        </w:rPr>
        <w:t>.</w:t>
      </w:r>
      <w:r w:rsidR="000C61BA">
        <w:rPr>
          <w:sz w:val="22"/>
          <w:szCs w:val="22"/>
          <w:lang w:val="en-US"/>
        </w:rPr>
        <w:t xml:space="preserve"> We also can use the NAICS code to </w:t>
      </w:r>
      <w:proofErr w:type="gramStart"/>
      <w:r w:rsidR="000C61BA">
        <w:rPr>
          <w:sz w:val="22"/>
          <w:szCs w:val="22"/>
          <w:lang w:val="en-US"/>
        </w:rPr>
        <w:t>classify ,</w:t>
      </w:r>
      <w:proofErr w:type="gramEnd"/>
      <w:r w:rsidR="000C61BA">
        <w:rPr>
          <w:sz w:val="22"/>
          <w:szCs w:val="22"/>
          <w:lang w:val="en-US"/>
        </w:rPr>
        <w:t xml:space="preserve"> mainly using</w:t>
      </w:r>
      <w:r w:rsidR="00D50FBE">
        <w:rPr>
          <w:sz w:val="22"/>
          <w:szCs w:val="22"/>
          <w:lang w:val="en-US"/>
        </w:rPr>
        <w:t xml:space="preserve"> the first two digits using the census gov manual , in this case </w:t>
      </w:r>
      <w:r w:rsidR="00CB1FDE">
        <w:rPr>
          <w:sz w:val="22"/>
          <w:szCs w:val="22"/>
          <w:lang w:val="en-US"/>
        </w:rPr>
        <w:t>‘</w:t>
      </w:r>
      <w:r w:rsidR="00CB1FDE" w:rsidRPr="003C14D2">
        <w:rPr>
          <w:b/>
          <w:bCs/>
          <w:sz w:val="22"/>
          <w:szCs w:val="22"/>
          <w:lang w:val="en-US"/>
        </w:rPr>
        <w:t>44</w:t>
      </w:r>
      <w:r w:rsidR="00CB1FDE">
        <w:rPr>
          <w:sz w:val="22"/>
          <w:szCs w:val="22"/>
          <w:lang w:val="en-US"/>
        </w:rPr>
        <w:t>’ and ‘</w:t>
      </w:r>
      <w:r w:rsidR="00CB1FDE" w:rsidRPr="003C14D2">
        <w:rPr>
          <w:b/>
          <w:bCs/>
          <w:sz w:val="22"/>
          <w:szCs w:val="22"/>
          <w:lang w:val="en-US"/>
        </w:rPr>
        <w:t>45</w:t>
      </w:r>
      <w:r w:rsidR="00CB1FDE">
        <w:rPr>
          <w:sz w:val="22"/>
          <w:szCs w:val="22"/>
          <w:lang w:val="en-US"/>
        </w:rPr>
        <w:t>’ for the Retail Industry as give</w:t>
      </w:r>
      <w:r w:rsidR="009B0E8E">
        <w:rPr>
          <w:sz w:val="22"/>
          <w:szCs w:val="22"/>
          <w:lang w:val="en-US"/>
        </w:rPr>
        <w:t>n</w:t>
      </w:r>
      <w:r w:rsidR="00CB1FDE">
        <w:rPr>
          <w:sz w:val="22"/>
          <w:szCs w:val="22"/>
          <w:lang w:val="en-US"/>
        </w:rPr>
        <w:t xml:space="preserve"> by the government</w:t>
      </w:r>
      <w:commentRangeEnd w:id="4"/>
      <w:r w:rsidR="00482905">
        <w:rPr>
          <w:rStyle w:val="CommentReference"/>
        </w:rPr>
        <w:commentReference w:id="4"/>
      </w:r>
      <w:r w:rsidR="00CB1FDE">
        <w:rPr>
          <w:sz w:val="22"/>
          <w:szCs w:val="22"/>
          <w:lang w:val="en-US"/>
        </w:rPr>
        <w:t>.</w:t>
      </w:r>
      <w:r w:rsidR="00315DA6">
        <w:rPr>
          <w:sz w:val="22"/>
          <w:szCs w:val="22"/>
          <w:lang w:val="en-US"/>
        </w:rPr>
        <w:t xml:space="preserve"> </w:t>
      </w:r>
      <w:r w:rsidR="00A16F24">
        <w:rPr>
          <w:sz w:val="22"/>
          <w:szCs w:val="22"/>
          <w:lang w:val="en-US"/>
        </w:rPr>
        <w:t>Additionally</w:t>
      </w:r>
      <w:r w:rsidR="00A97A68">
        <w:rPr>
          <w:sz w:val="22"/>
          <w:szCs w:val="22"/>
          <w:lang w:val="en-US"/>
        </w:rPr>
        <w:t xml:space="preserve">, </w:t>
      </w:r>
      <w:r w:rsidRPr="00F04615">
        <w:rPr>
          <w:sz w:val="22"/>
          <w:szCs w:val="22"/>
          <w:lang w:val="en-US"/>
        </w:rPr>
        <w:t>we can understand the time of the visit in each month</w:t>
      </w:r>
      <w:r w:rsidR="00315DA6">
        <w:rPr>
          <w:sz w:val="22"/>
          <w:szCs w:val="22"/>
          <w:lang w:val="en-US"/>
        </w:rPr>
        <w:t xml:space="preserve"> and f</w:t>
      </w:r>
      <w:r w:rsidRPr="00F04615">
        <w:rPr>
          <w:sz w:val="22"/>
          <w:szCs w:val="22"/>
          <w:lang w:val="en-US"/>
        </w:rPr>
        <w:t>ind the peak months of consumptions, find the factors influencing this peak and low</w:t>
      </w:r>
      <w:r w:rsidR="00315DA6">
        <w:rPr>
          <w:sz w:val="22"/>
          <w:szCs w:val="22"/>
          <w:lang w:val="en-US"/>
        </w:rPr>
        <w:t>.</w:t>
      </w:r>
      <w:r w:rsidR="007B54EA">
        <w:rPr>
          <w:sz w:val="22"/>
          <w:szCs w:val="22"/>
          <w:lang w:val="en-US"/>
        </w:rPr>
        <w:t xml:space="preserve"> We can also understand how much time a consumer is spending at the store and </w:t>
      </w:r>
      <w:r w:rsidR="00C910FB">
        <w:rPr>
          <w:sz w:val="22"/>
          <w:szCs w:val="22"/>
          <w:lang w:val="en-US"/>
        </w:rPr>
        <w:t xml:space="preserve">the </w:t>
      </w:r>
      <w:r w:rsidR="002A2FAB">
        <w:rPr>
          <w:sz w:val="22"/>
          <w:szCs w:val="22"/>
          <w:lang w:val="en-US"/>
        </w:rPr>
        <w:t>factors</w:t>
      </w:r>
      <w:r w:rsidR="007B54EA">
        <w:rPr>
          <w:sz w:val="22"/>
          <w:szCs w:val="22"/>
          <w:lang w:val="en-US"/>
        </w:rPr>
        <w:t xml:space="preserve"> influencing the same.</w:t>
      </w:r>
      <w:r w:rsidR="00A16F24">
        <w:rPr>
          <w:sz w:val="22"/>
          <w:szCs w:val="22"/>
          <w:lang w:val="en-US"/>
        </w:rPr>
        <w:t xml:space="preserve"> Further,</w:t>
      </w:r>
      <w:r w:rsidR="00C910FB">
        <w:rPr>
          <w:sz w:val="22"/>
          <w:szCs w:val="22"/>
          <w:lang w:val="en-US"/>
        </w:rPr>
        <w:t xml:space="preserve"> </w:t>
      </w:r>
      <w:r w:rsidR="00A16F24">
        <w:rPr>
          <w:sz w:val="22"/>
          <w:szCs w:val="22"/>
          <w:lang w:val="en-US"/>
        </w:rPr>
        <w:t>it’s</w:t>
      </w:r>
      <w:r w:rsidR="00C910FB">
        <w:rPr>
          <w:sz w:val="22"/>
          <w:szCs w:val="22"/>
          <w:lang w:val="en-US"/>
        </w:rPr>
        <w:t xml:space="preserve"> interesting to </w:t>
      </w:r>
      <w:r w:rsidR="00A16F24">
        <w:rPr>
          <w:sz w:val="22"/>
          <w:szCs w:val="22"/>
          <w:lang w:val="en-US"/>
        </w:rPr>
        <w:t>analyze</w:t>
      </w:r>
      <w:r w:rsidR="00C910FB">
        <w:rPr>
          <w:sz w:val="22"/>
          <w:szCs w:val="22"/>
          <w:lang w:val="en-US"/>
        </w:rPr>
        <w:t xml:space="preserve"> the factors affecting the n</w:t>
      </w:r>
      <w:r w:rsidR="00A16F24">
        <w:rPr>
          <w:sz w:val="22"/>
          <w:szCs w:val="22"/>
          <w:lang w:val="en-US"/>
        </w:rPr>
        <w:t>umber</w:t>
      </w:r>
      <w:r w:rsidR="00C910FB">
        <w:rPr>
          <w:sz w:val="22"/>
          <w:szCs w:val="22"/>
          <w:lang w:val="en-US"/>
        </w:rPr>
        <w:t xml:space="preserve"> of revisits and for which stores this is common.</w:t>
      </w:r>
      <w:r w:rsidR="00EE11C5">
        <w:rPr>
          <w:sz w:val="22"/>
          <w:szCs w:val="22"/>
          <w:lang w:val="en-US"/>
        </w:rPr>
        <w:t xml:space="preserve"> This could be </w:t>
      </w:r>
      <w:r w:rsidR="008459F1">
        <w:rPr>
          <w:sz w:val="22"/>
          <w:szCs w:val="22"/>
          <w:lang w:val="en-US"/>
        </w:rPr>
        <w:t>very important</w:t>
      </w:r>
      <w:r w:rsidR="00EE11C5">
        <w:rPr>
          <w:sz w:val="22"/>
          <w:szCs w:val="22"/>
          <w:lang w:val="en-US"/>
        </w:rPr>
        <w:t xml:space="preserve"> for any kind of business to increase the foot fall/revists to get the customers hooked to the services and products offered.</w:t>
      </w:r>
      <w:r w:rsidR="00F52DC2">
        <w:rPr>
          <w:sz w:val="22"/>
          <w:szCs w:val="22"/>
          <w:lang w:val="en-US"/>
        </w:rPr>
        <w:t xml:space="preserve"> We will be able to stratify into the top retailers and top grocery stores by the number of visitors in those areas and do a competitor analysis to understand the customer preference </w:t>
      </w:r>
      <w:r w:rsidR="008459F1">
        <w:rPr>
          <w:sz w:val="22"/>
          <w:szCs w:val="22"/>
          <w:lang w:val="en-US"/>
        </w:rPr>
        <w:t>and recommend</w:t>
      </w:r>
      <w:r w:rsidR="00F52DC2">
        <w:rPr>
          <w:sz w:val="22"/>
          <w:szCs w:val="22"/>
          <w:lang w:val="en-US"/>
        </w:rPr>
        <w:t xml:space="preserve"> the business to give the demanding product mix and their preferences in that area to boost their </w:t>
      </w:r>
      <w:r w:rsidR="008459F1">
        <w:rPr>
          <w:sz w:val="22"/>
          <w:szCs w:val="22"/>
          <w:lang w:val="en-US"/>
        </w:rPr>
        <w:t xml:space="preserve">sales and be the best in that area. </w:t>
      </w:r>
      <w:r w:rsidRPr="00F04615">
        <w:rPr>
          <w:sz w:val="22"/>
          <w:szCs w:val="22"/>
          <w:lang w:val="en-US"/>
        </w:rPr>
        <w:t>To deep dive into other factors as well</w:t>
      </w:r>
      <w:r w:rsidR="009A318F">
        <w:rPr>
          <w:sz w:val="22"/>
          <w:szCs w:val="22"/>
          <w:lang w:val="en-US"/>
        </w:rPr>
        <w:t xml:space="preserve"> such as </w:t>
      </w:r>
      <w:r w:rsidRPr="00F04615">
        <w:rPr>
          <w:sz w:val="22"/>
          <w:szCs w:val="22"/>
          <w:lang w:val="en-US"/>
        </w:rPr>
        <w:t>distance travelled from home to store</w:t>
      </w:r>
      <w:r w:rsidR="00315DA6">
        <w:rPr>
          <w:sz w:val="22"/>
          <w:szCs w:val="22"/>
          <w:lang w:val="en-US"/>
        </w:rPr>
        <w:t xml:space="preserve"> and </w:t>
      </w:r>
      <w:r w:rsidR="009A318F">
        <w:rPr>
          <w:sz w:val="22"/>
          <w:szCs w:val="22"/>
          <w:lang w:val="en-US"/>
        </w:rPr>
        <w:t xml:space="preserve">find out why </w:t>
      </w:r>
      <w:r w:rsidR="00AF0EE2">
        <w:rPr>
          <w:sz w:val="22"/>
          <w:szCs w:val="22"/>
          <w:lang w:val="en-US"/>
        </w:rPr>
        <w:t xml:space="preserve">the customers chose to travel that distance instead of going to nearby </w:t>
      </w:r>
      <w:r w:rsidR="00007E08">
        <w:rPr>
          <w:sz w:val="22"/>
          <w:szCs w:val="22"/>
          <w:lang w:val="en-US"/>
        </w:rPr>
        <w:t>neighborhood stores</w:t>
      </w:r>
      <w:r w:rsidR="008459F1">
        <w:rPr>
          <w:sz w:val="22"/>
          <w:szCs w:val="22"/>
          <w:lang w:val="en-US"/>
        </w:rPr>
        <w:t xml:space="preserve"> and convert the </w:t>
      </w:r>
      <w:proofErr w:type="spellStart"/>
      <w:r w:rsidR="008459F1">
        <w:rPr>
          <w:sz w:val="22"/>
          <w:szCs w:val="22"/>
          <w:lang w:val="en-US"/>
        </w:rPr>
        <w:t>distance_from_home</w:t>
      </w:r>
      <w:proofErr w:type="spellEnd"/>
      <w:r w:rsidR="008459F1">
        <w:rPr>
          <w:sz w:val="22"/>
          <w:szCs w:val="22"/>
          <w:lang w:val="en-US"/>
        </w:rPr>
        <w:t xml:space="preserve">  column from meters to miles and find out how much they are willing to travel to those particular clothing and grocery stores despite other economic and geo-political factors and plot a map using longitude and latitude columns and understand the distribution of those store branches across the popular ‘</w:t>
      </w:r>
      <w:proofErr w:type="spellStart"/>
      <w:r w:rsidR="008459F1">
        <w:rPr>
          <w:sz w:val="22"/>
          <w:szCs w:val="22"/>
          <w:lang w:val="en-US"/>
        </w:rPr>
        <w:t>cbg</w:t>
      </w:r>
      <w:proofErr w:type="spellEnd"/>
      <w:r w:rsidR="008459F1">
        <w:rPr>
          <w:sz w:val="22"/>
          <w:szCs w:val="22"/>
          <w:lang w:val="en-US"/>
        </w:rPr>
        <w:t>’ groups and give recommendations to open or close the stores basing on the insights received.</w:t>
      </w:r>
    </w:p>
    <w:p w14:paraId="34802F4F" w14:textId="65E61000" w:rsidR="00F52DC2" w:rsidRDefault="00482905" w:rsidP="00315DA6">
      <w:pPr>
        <w:spacing w:line="480" w:lineRule="auto"/>
        <w:rPr>
          <w:sz w:val="22"/>
          <w:szCs w:val="22"/>
          <w:lang w:val="en-US"/>
        </w:rPr>
      </w:pPr>
      <w:ins w:id="5" w:author="Yeabin Moon" w:date="2022-11-06T17:25:00Z">
        <w:r>
          <w:rPr>
            <w:sz w:val="22"/>
            <w:szCs w:val="22"/>
            <w:lang w:val="en-US"/>
          </w:rPr>
          <w:t>Very Good.</w:t>
        </w:r>
      </w:ins>
    </w:p>
    <w:p w14:paraId="485C920C" w14:textId="77777777" w:rsidR="00F52DC2" w:rsidRDefault="00F52DC2" w:rsidP="00315DA6">
      <w:pPr>
        <w:spacing w:line="480" w:lineRule="auto"/>
        <w:rPr>
          <w:sz w:val="22"/>
          <w:szCs w:val="22"/>
          <w:lang w:val="en-US"/>
        </w:rPr>
      </w:pPr>
    </w:p>
    <w:p w14:paraId="62A27722" w14:textId="77777777" w:rsidR="00F52DC2" w:rsidRDefault="00F52DC2" w:rsidP="00B51906">
      <w:pPr>
        <w:spacing w:line="480" w:lineRule="auto"/>
        <w:jc w:val="both"/>
        <w:rPr>
          <w:b/>
          <w:bCs/>
          <w:sz w:val="22"/>
          <w:szCs w:val="22"/>
          <w:lang w:val="en-US"/>
        </w:rPr>
      </w:pPr>
    </w:p>
    <w:p w14:paraId="086DE884" w14:textId="258E6416" w:rsidR="00C75EAE" w:rsidRDefault="004B4DE5" w:rsidP="00B51906">
      <w:pPr>
        <w:spacing w:line="480" w:lineRule="auto"/>
        <w:jc w:val="both"/>
        <w:rPr>
          <w:b/>
          <w:bCs/>
          <w:sz w:val="22"/>
          <w:szCs w:val="22"/>
          <w:lang w:val="en-US"/>
        </w:rPr>
      </w:pPr>
      <w:r w:rsidRPr="004B4DE5">
        <w:rPr>
          <w:b/>
          <w:bCs/>
          <w:sz w:val="22"/>
          <w:szCs w:val="22"/>
          <w:lang w:val="en-US"/>
        </w:rPr>
        <w:lastRenderedPageBreak/>
        <w:t xml:space="preserve">Challenges: </w:t>
      </w:r>
    </w:p>
    <w:p w14:paraId="0BF389FD" w14:textId="2E70EC29" w:rsidR="003721F6" w:rsidRPr="003721F6" w:rsidRDefault="004B4DE5" w:rsidP="004B4DE5">
      <w:pPr>
        <w:pStyle w:val="ListParagraph"/>
        <w:numPr>
          <w:ilvl w:val="0"/>
          <w:numId w:val="1"/>
        </w:numPr>
        <w:spacing w:line="480" w:lineRule="auto"/>
        <w:jc w:val="both"/>
        <w:rPr>
          <w:b/>
          <w:bCs/>
          <w:sz w:val="22"/>
          <w:szCs w:val="22"/>
          <w:lang w:val="en-US"/>
        </w:rPr>
      </w:pPr>
      <w:r>
        <w:rPr>
          <w:sz w:val="22"/>
          <w:szCs w:val="22"/>
          <w:lang w:val="en-US"/>
        </w:rPr>
        <w:t xml:space="preserve"> To identify and classify the parent POI and independent POI will be difficult to understand as for most of the time</w:t>
      </w:r>
      <w:r w:rsidR="00525372">
        <w:rPr>
          <w:sz w:val="22"/>
          <w:szCs w:val="22"/>
          <w:lang w:val="en-US"/>
        </w:rPr>
        <w:t>s</w:t>
      </w:r>
      <w:r>
        <w:rPr>
          <w:sz w:val="22"/>
          <w:szCs w:val="22"/>
          <w:lang w:val="en-US"/>
        </w:rPr>
        <w:t xml:space="preserve"> the</w:t>
      </w:r>
      <w:r w:rsidR="00525372">
        <w:rPr>
          <w:sz w:val="22"/>
          <w:szCs w:val="22"/>
          <w:lang w:val="en-US"/>
        </w:rPr>
        <w:t xml:space="preserve">re might be situations that the customer could’ve visited other </w:t>
      </w:r>
      <w:r w:rsidR="00C9449E">
        <w:rPr>
          <w:sz w:val="22"/>
          <w:szCs w:val="22"/>
          <w:lang w:val="en-US"/>
        </w:rPr>
        <w:t>brand,</w:t>
      </w:r>
      <w:r w:rsidR="00525372">
        <w:rPr>
          <w:sz w:val="22"/>
          <w:szCs w:val="22"/>
          <w:lang w:val="en-US"/>
        </w:rPr>
        <w:t xml:space="preserve"> but they all are situated in the same locations which could</w:t>
      </w:r>
      <w:r w:rsidR="005B479F">
        <w:rPr>
          <w:sz w:val="22"/>
          <w:szCs w:val="22"/>
          <w:lang w:val="en-US"/>
        </w:rPr>
        <w:t xml:space="preserve"> cause</w:t>
      </w:r>
      <w:r w:rsidR="00525372">
        <w:rPr>
          <w:sz w:val="22"/>
          <w:szCs w:val="22"/>
          <w:lang w:val="en-US"/>
        </w:rPr>
        <w:t xml:space="preserve"> possible </w:t>
      </w:r>
      <w:r w:rsidR="005D2F8E">
        <w:rPr>
          <w:sz w:val="22"/>
          <w:szCs w:val="22"/>
          <w:lang w:val="en-US"/>
        </w:rPr>
        <w:t>report</w:t>
      </w:r>
      <w:r w:rsidR="003721F6">
        <w:rPr>
          <w:sz w:val="22"/>
          <w:szCs w:val="22"/>
          <w:lang w:val="en-US"/>
        </w:rPr>
        <w:t xml:space="preserve"> errors in our analysis.</w:t>
      </w:r>
    </w:p>
    <w:p w14:paraId="2DADF42A" w14:textId="611F17E6" w:rsidR="004B4DE5" w:rsidRPr="00294436" w:rsidRDefault="00525372" w:rsidP="004B4DE5">
      <w:pPr>
        <w:pStyle w:val="ListParagraph"/>
        <w:numPr>
          <w:ilvl w:val="0"/>
          <w:numId w:val="1"/>
        </w:numPr>
        <w:spacing w:line="480" w:lineRule="auto"/>
        <w:jc w:val="both"/>
        <w:rPr>
          <w:b/>
          <w:bCs/>
          <w:sz w:val="22"/>
          <w:szCs w:val="22"/>
          <w:lang w:val="en-US"/>
        </w:rPr>
      </w:pPr>
      <w:r>
        <w:rPr>
          <w:sz w:val="22"/>
          <w:szCs w:val="22"/>
          <w:lang w:val="en-US"/>
        </w:rPr>
        <w:t xml:space="preserve"> </w:t>
      </w:r>
      <w:r w:rsidR="0026607B">
        <w:rPr>
          <w:sz w:val="22"/>
          <w:szCs w:val="22"/>
          <w:lang w:val="en-US"/>
        </w:rPr>
        <w:t>Sampling bias</w:t>
      </w:r>
      <w:r w:rsidR="00590E1B">
        <w:rPr>
          <w:sz w:val="22"/>
          <w:szCs w:val="22"/>
          <w:lang w:val="en-US"/>
        </w:rPr>
        <w:t xml:space="preserve"> could be one as the patterns dataset can be biased towards high income</w:t>
      </w:r>
      <w:r w:rsidR="0089651F">
        <w:rPr>
          <w:sz w:val="22"/>
          <w:szCs w:val="22"/>
          <w:lang w:val="en-US"/>
        </w:rPr>
        <w:t xml:space="preserve"> individuals or certain geographic regions</w:t>
      </w:r>
      <w:r w:rsidR="00294436">
        <w:rPr>
          <w:sz w:val="22"/>
          <w:szCs w:val="22"/>
          <w:lang w:val="en-US"/>
        </w:rPr>
        <w:t xml:space="preserve"> .</w:t>
      </w:r>
    </w:p>
    <w:p w14:paraId="00E4AE59" w14:textId="525D3413" w:rsidR="00294436" w:rsidRPr="0075594A" w:rsidRDefault="00294436" w:rsidP="004B4DE5">
      <w:pPr>
        <w:pStyle w:val="ListParagraph"/>
        <w:numPr>
          <w:ilvl w:val="0"/>
          <w:numId w:val="1"/>
        </w:numPr>
        <w:spacing w:line="480" w:lineRule="auto"/>
        <w:jc w:val="both"/>
        <w:rPr>
          <w:b/>
          <w:bCs/>
          <w:sz w:val="22"/>
          <w:szCs w:val="22"/>
          <w:lang w:val="en-US"/>
        </w:rPr>
      </w:pPr>
      <w:r>
        <w:rPr>
          <w:sz w:val="22"/>
          <w:szCs w:val="22"/>
          <w:lang w:val="en-US"/>
        </w:rPr>
        <w:t xml:space="preserve">We cannot answer who are the customer that are </w:t>
      </w:r>
      <w:r w:rsidR="00D07E05">
        <w:rPr>
          <w:sz w:val="22"/>
          <w:szCs w:val="22"/>
          <w:lang w:val="en-US"/>
        </w:rPr>
        <w:t>going to th</w:t>
      </w:r>
      <w:r w:rsidR="00B979D8">
        <w:rPr>
          <w:sz w:val="22"/>
          <w:szCs w:val="22"/>
          <w:lang w:val="en-US"/>
        </w:rPr>
        <w:t>ese</w:t>
      </w:r>
      <w:r w:rsidR="00D07E05">
        <w:rPr>
          <w:sz w:val="22"/>
          <w:szCs w:val="22"/>
          <w:lang w:val="en-US"/>
        </w:rPr>
        <w:t xml:space="preserve"> POI’s</w:t>
      </w:r>
      <w:r w:rsidR="0075594A">
        <w:rPr>
          <w:sz w:val="22"/>
          <w:szCs w:val="22"/>
          <w:lang w:val="en-US"/>
        </w:rPr>
        <w:t>.</w:t>
      </w:r>
    </w:p>
    <w:p w14:paraId="5CA3934B" w14:textId="7A187A28" w:rsidR="0075594A" w:rsidRPr="00AB1BD1" w:rsidRDefault="0075594A" w:rsidP="004B4DE5">
      <w:pPr>
        <w:pStyle w:val="ListParagraph"/>
        <w:numPr>
          <w:ilvl w:val="0"/>
          <w:numId w:val="1"/>
        </w:numPr>
        <w:spacing w:line="480" w:lineRule="auto"/>
        <w:jc w:val="both"/>
        <w:rPr>
          <w:b/>
          <w:bCs/>
          <w:sz w:val="22"/>
          <w:szCs w:val="22"/>
          <w:lang w:val="en-US"/>
        </w:rPr>
      </w:pPr>
      <w:r>
        <w:rPr>
          <w:sz w:val="22"/>
          <w:szCs w:val="22"/>
          <w:lang w:val="en-US"/>
        </w:rPr>
        <w:t>Dwell time can imply couple of interpretations based on the type of the store and may not always indicate that the store is busy with less employees to meet the demand of the users. It might be the case that user is willingly spending time at the store for window shopping or working. It is interesting to see the patterns but difficult to come to conclusions in this case.</w:t>
      </w:r>
    </w:p>
    <w:p w14:paraId="62862190" w14:textId="1C021862" w:rsidR="00AB1BD1" w:rsidRPr="004B4DE5" w:rsidRDefault="00C9449E" w:rsidP="004B4DE5">
      <w:pPr>
        <w:pStyle w:val="ListParagraph"/>
        <w:numPr>
          <w:ilvl w:val="0"/>
          <w:numId w:val="1"/>
        </w:numPr>
        <w:spacing w:line="480" w:lineRule="auto"/>
        <w:jc w:val="both"/>
        <w:rPr>
          <w:b/>
          <w:bCs/>
          <w:sz w:val="22"/>
          <w:szCs w:val="22"/>
          <w:lang w:val="en-US"/>
        </w:rPr>
      </w:pPr>
      <w:r>
        <w:rPr>
          <w:sz w:val="22"/>
          <w:szCs w:val="22"/>
          <w:lang w:val="en-US"/>
        </w:rPr>
        <w:t xml:space="preserve">Duplicate customer visit </w:t>
      </w:r>
      <w:r w:rsidR="004D23F5">
        <w:rPr>
          <w:sz w:val="22"/>
          <w:szCs w:val="22"/>
          <w:lang w:val="en-US"/>
        </w:rPr>
        <w:t xml:space="preserve">data if an individual has more than one mobile device. </w:t>
      </w:r>
    </w:p>
    <w:p w14:paraId="7BB6818E" w14:textId="77777777" w:rsidR="004B4DE5" w:rsidRPr="00C75EAE" w:rsidRDefault="004B4DE5" w:rsidP="00B51906">
      <w:pPr>
        <w:spacing w:line="480" w:lineRule="auto"/>
        <w:jc w:val="both"/>
        <w:rPr>
          <w:sz w:val="22"/>
          <w:szCs w:val="22"/>
          <w:lang w:val="en-US"/>
        </w:rPr>
      </w:pPr>
    </w:p>
    <w:p w14:paraId="2B39B556" w14:textId="5FEE6C06" w:rsidR="005B6A0E" w:rsidRDefault="005B6A0E" w:rsidP="00B51906">
      <w:pPr>
        <w:spacing w:line="480" w:lineRule="auto"/>
        <w:jc w:val="both"/>
        <w:rPr>
          <w:lang w:val="en-US"/>
        </w:rPr>
      </w:pPr>
    </w:p>
    <w:p w14:paraId="58B2FC78" w14:textId="1F1BD551" w:rsidR="005B6A0E" w:rsidRDefault="005B6A0E" w:rsidP="00B51906">
      <w:pPr>
        <w:spacing w:line="480" w:lineRule="auto"/>
        <w:jc w:val="both"/>
        <w:rPr>
          <w:lang w:val="en-US"/>
        </w:rPr>
      </w:pPr>
    </w:p>
    <w:p w14:paraId="5C91079E" w14:textId="77777777" w:rsidR="00482905" w:rsidRDefault="00482905" w:rsidP="00482905">
      <w:pPr>
        <w:rPr>
          <w:ins w:id="6" w:author="Yeabin Moon" w:date="2022-11-06T17:28:00Z"/>
          <w:rFonts w:ascii="Georgia" w:eastAsia="Times New Roman" w:hAnsi="Georgia" w:cs="Times New Roman"/>
        </w:rPr>
      </w:pPr>
      <w:ins w:id="7" w:author="Yeabin Moon" w:date="2022-11-06T17:28:00Z">
        <w:r>
          <w:rPr>
            <w:rFonts w:ascii="Georgia" w:eastAsia="Times New Roman" w:hAnsi="Georgia" w:cs="Times New Roman"/>
          </w:rPr>
          <w:t>Overall, it is excellent.</w:t>
        </w:r>
      </w:ins>
    </w:p>
    <w:p w14:paraId="42DE244C" w14:textId="77777777" w:rsidR="00482905" w:rsidRDefault="00482905" w:rsidP="00482905">
      <w:pPr>
        <w:rPr>
          <w:ins w:id="8" w:author="Yeabin Moon" w:date="2022-11-06T17:28:00Z"/>
          <w:rFonts w:ascii="Georgia" w:eastAsia="Times New Roman" w:hAnsi="Georgia" w:cs="Times New Roman"/>
        </w:rPr>
      </w:pPr>
    </w:p>
    <w:p w14:paraId="5F2340AA" w14:textId="77777777" w:rsidR="00482905" w:rsidRPr="00127E9F" w:rsidRDefault="00482905" w:rsidP="00482905">
      <w:pPr>
        <w:rPr>
          <w:ins w:id="9" w:author="Yeabin Moon" w:date="2022-11-06T17:28:00Z"/>
          <w:rFonts w:ascii="Georgia" w:eastAsia="Times New Roman" w:hAnsi="Georgia" w:cs="Times New Roman"/>
        </w:rPr>
      </w:pPr>
      <w:ins w:id="10" w:author="Yeabin Moon" w:date="2022-11-06T17:28:00Z">
        <w:r w:rsidRPr="00127E9F">
          <w:rPr>
            <w:rFonts w:ascii="Georgia" w:eastAsia="Times New Roman" w:hAnsi="Georgia" w:cs="Times New Roman"/>
          </w:rPr>
          <w:t>Here is what I want you to do</w:t>
        </w:r>
        <w:r>
          <w:rPr>
            <w:rFonts w:ascii="Georgia" w:eastAsia="Times New Roman" w:hAnsi="Georgia" w:cs="Times New Roman"/>
          </w:rPr>
          <w:t>:</w:t>
        </w:r>
      </w:ins>
    </w:p>
    <w:p w14:paraId="6674976B" w14:textId="77777777" w:rsidR="00482905" w:rsidRPr="00127E9F" w:rsidRDefault="00482905" w:rsidP="00482905">
      <w:pPr>
        <w:rPr>
          <w:ins w:id="11" w:author="Yeabin Moon" w:date="2022-11-06T17:28:00Z"/>
          <w:rFonts w:ascii="Georgia" w:eastAsia="Times New Roman" w:hAnsi="Georgia" w:cs="Times New Roman"/>
        </w:rPr>
      </w:pPr>
    </w:p>
    <w:p w14:paraId="21E1BFA9" w14:textId="77777777" w:rsidR="00482905" w:rsidRPr="00127E9F" w:rsidRDefault="00482905" w:rsidP="00482905">
      <w:pPr>
        <w:pStyle w:val="ListParagraph"/>
        <w:numPr>
          <w:ilvl w:val="0"/>
          <w:numId w:val="2"/>
        </w:numPr>
        <w:rPr>
          <w:ins w:id="12" w:author="Yeabin Moon" w:date="2022-11-06T17:28:00Z"/>
          <w:rFonts w:ascii="Georgia" w:hAnsi="Georgia"/>
        </w:rPr>
      </w:pPr>
      <w:ins w:id="13" w:author="Yeabin Moon" w:date="2022-11-06T17:28:00Z">
        <w:r w:rsidRPr="00127E9F">
          <w:rPr>
            <w:rFonts w:ascii="Georgia" w:eastAsia="Times New Roman" w:hAnsi="Georgia" w:cs="Times New Roman"/>
          </w:rPr>
          <w:t xml:space="preserve">Find all the POIs relevant to </w:t>
        </w:r>
        <w:r>
          <w:rPr>
            <w:rFonts w:ascii="Georgia" w:eastAsia="Times New Roman" w:hAnsi="Georgia" w:cs="Times New Roman"/>
          </w:rPr>
          <w:t>the clothing and groceries</w:t>
        </w:r>
      </w:ins>
    </w:p>
    <w:p w14:paraId="6C827D6D" w14:textId="77777777" w:rsidR="00482905" w:rsidRPr="00127E9F" w:rsidRDefault="00482905" w:rsidP="00482905">
      <w:pPr>
        <w:pStyle w:val="ListParagraph"/>
        <w:numPr>
          <w:ilvl w:val="1"/>
          <w:numId w:val="2"/>
        </w:numPr>
        <w:rPr>
          <w:ins w:id="14" w:author="Yeabin Moon" w:date="2022-11-06T17:28:00Z"/>
          <w:rFonts w:ascii="Georgia" w:hAnsi="Georgia"/>
        </w:rPr>
      </w:pPr>
      <w:ins w:id="15" w:author="Yeabin Moon" w:date="2022-11-06T17:28:00Z">
        <w:r w:rsidRPr="00127E9F">
          <w:rPr>
            <w:rFonts w:ascii="Georgia" w:eastAsia="Times New Roman" w:hAnsi="Georgia" w:cs="Times New Roman"/>
          </w:rPr>
          <w:t>Provide me the specific ways in words</w:t>
        </w:r>
      </w:ins>
    </w:p>
    <w:p w14:paraId="65129FED" w14:textId="77777777" w:rsidR="00482905" w:rsidRPr="00127E9F" w:rsidRDefault="00482905" w:rsidP="00482905">
      <w:pPr>
        <w:pStyle w:val="ListParagraph"/>
        <w:numPr>
          <w:ilvl w:val="2"/>
          <w:numId w:val="2"/>
        </w:numPr>
        <w:rPr>
          <w:ins w:id="16" w:author="Yeabin Moon" w:date="2022-11-06T17:28:00Z"/>
          <w:rFonts w:ascii="Georgia" w:hAnsi="Georgia"/>
        </w:rPr>
      </w:pPr>
      <w:ins w:id="17" w:author="Yeabin Moon" w:date="2022-11-06T17:28:00Z">
        <w:r>
          <w:rPr>
            <w:rFonts w:ascii="Georgia" w:eastAsia="Times New Roman" w:hAnsi="Georgia" w:cs="Times New Roman"/>
          </w:rPr>
          <w:t>Consider the way we can group them whether the POIs are independent (or local) store or the franchise store</w:t>
        </w:r>
      </w:ins>
    </w:p>
    <w:p w14:paraId="168E4581" w14:textId="77777777" w:rsidR="00482905" w:rsidRPr="00127E9F" w:rsidRDefault="00482905" w:rsidP="00482905">
      <w:pPr>
        <w:pStyle w:val="ListParagraph"/>
        <w:numPr>
          <w:ilvl w:val="1"/>
          <w:numId w:val="2"/>
        </w:numPr>
        <w:rPr>
          <w:ins w:id="18" w:author="Yeabin Moon" w:date="2022-11-06T17:28:00Z"/>
          <w:rFonts w:ascii="Georgia" w:hAnsi="Georgia"/>
        </w:rPr>
      </w:pPr>
      <w:ins w:id="19" w:author="Yeabin Moon" w:date="2022-11-06T17:28:00Z">
        <w:r w:rsidRPr="00127E9F">
          <w:rPr>
            <w:rFonts w:ascii="Georgia" w:hAnsi="Georgia"/>
          </w:rPr>
          <w:t xml:space="preserve">Provide me the result </w:t>
        </w:r>
      </w:ins>
    </w:p>
    <w:p w14:paraId="6B0D29BF" w14:textId="77777777" w:rsidR="00482905" w:rsidRDefault="00482905" w:rsidP="00482905">
      <w:pPr>
        <w:pStyle w:val="ListParagraph"/>
        <w:numPr>
          <w:ilvl w:val="2"/>
          <w:numId w:val="2"/>
        </w:numPr>
        <w:rPr>
          <w:ins w:id="20" w:author="Yeabin Moon" w:date="2022-11-06T17:28:00Z"/>
          <w:rFonts w:ascii="Georgia" w:hAnsi="Georgia"/>
        </w:rPr>
      </w:pPr>
      <w:ins w:id="21" w:author="Yeabin Moon" w:date="2022-11-06T17:28:00Z">
        <w:r w:rsidRPr="00127E9F">
          <w:rPr>
            <w:rFonts w:ascii="Georgia" w:hAnsi="Georgia"/>
          </w:rPr>
          <w:t>Summary statistics of POIs</w:t>
        </w:r>
        <w:r>
          <w:rPr>
            <w:rFonts w:ascii="Georgia" w:hAnsi="Georgia"/>
          </w:rPr>
          <w:t xml:space="preserve"> </w:t>
        </w:r>
      </w:ins>
    </w:p>
    <w:p w14:paraId="730773F4" w14:textId="77777777" w:rsidR="00482905" w:rsidRPr="00127E9F" w:rsidRDefault="00482905" w:rsidP="00482905">
      <w:pPr>
        <w:pStyle w:val="ListParagraph"/>
        <w:numPr>
          <w:ilvl w:val="3"/>
          <w:numId w:val="2"/>
        </w:numPr>
        <w:rPr>
          <w:ins w:id="22" w:author="Yeabin Moon" w:date="2022-11-06T17:28:00Z"/>
          <w:rFonts w:ascii="Georgia" w:hAnsi="Georgia"/>
        </w:rPr>
      </w:pPr>
      <w:ins w:id="23" w:author="Yeabin Moon" w:date="2022-11-06T17:28:00Z">
        <w:r>
          <w:rPr>
            <w:rFonts w:ascii="Georgia" w:hAnsi="Georgia"/>
          </w:rPr>
          <w:t>If possible, group them by the indicator for local shop</w:t>
        </w:r>
      </w:ins>
    </w:p>
    <w:p w14:paraId="7FF8434F" w14:textId="77777777" w:rsidR="00482905" w:rsidRPr="00127E9F" w:rsidRDefault="00482905" w:rsidP="00482905">
      <w:pPr>
        <w:pStyle w:val="ListParagraph"/>
        <w:numPr>
          <w:ilvl w:val="2"/>
          <w:numId w:val="2"/>
        </w:numPr>
        <w:rPr>
          <w:ins w:id="24" w:author="Yeabin Moon" w:date="2022-11-06T17:28:00Z"/>
          <w:rFonts w:ascii="Georgia" w:hAnsi="Georgia"/>
        </w:rPr>
      </w:pPr>
      <w:ins w:id="25" w:author="Yeabin Moon" w:date="2022-11-06T17:28:00Z">
        <w:r w:rsidRPr="00127E9F">
          <w:rPr>
            <w:rFonts w:ascii="Georgia" w:hAnsi="Georgia"/>
          </w:rPr>
          <w:t xml:space="preserve">Find the number of raw visitors for the corresponding </w:t>
        </w:r>
        <w:r>
          <w:rPr>
            <w:rFonts w:ascii="Georgia" w:hAnsi="Georgia"/>
          </w:rPr>
          <w:t>strategy</w:t>
        </w:r>
      </w:ins>
    </w:p>
    <w:p w14:paraId="723B2EA6" w14:textId="77777777" w:rsidR="00482905" w:rsidRPr="00127E9F" w:rsidRDefault="00482905" w:rsidP="00482905">
      <w:pPr>
        <w:pStyle w:val="ListParagraph"/>
        <w:numPr>
          <w:ilvl w:val="3"/>
          <w:numId w:val="2"/>
        </w:numPr>
        <w:rPr>
          <w:ins w:id="26" w:author="Yeabin Moon" w:date="2022-11-06T17:28:00Z"/>
          <w:rFonts w:ascii="Georgia" w:hAnsi="Georgia"/>
        </w:rPr>
      </w:pPr>
      <w:ins w:id="27" w:author="Yeabin Moon" w:date="2022-11-06T17:28:00Z">
        <w:r w:rsidRPr="00127E9F">
          <w:rPr>
            <w:rFonts w:ascii="Georgia" w:hAnsi="Georgia"/>
          </w:rPr>
          <w:t xml:space="preserve">Summary statistics of visitors </w:t>
        </w:r>
      </w:ins>
    </w:p>
    <w:p w14:paraId="6379875F" w14:textId="77777777" w:rsidR="00482905" w:rsidRPr="00127E9F" w:rsidRDefault="00482905" w:rsidP="00482905">
      <w:pPr>
        <w:pStyle w:val="ListParagraph"/>
        <w:numPr>
          <w:ilvl w:val="3"/>
          <w:numId w:val="2"/>
        </w:numPr>
        <w:rPr>
          <w:ins w:id="28" w:author="Yeabin Moon" w:date="2022-11-06T17:28:00Z"/>
          <w:rFonts w:ascii="Georgia" w:hAnsi="Georgia"/>
        </w:rPr>
      </w:pPr>
      <w:ins w:id="29" w:author="Yeabin Moon" w:date="2022-11-06T17:28:00Z">
        <w:r w:rsidRPr="00127E9F">
          <w:rPr>
            <w:rFonts w:ascii="Georgia" w:hAnsi="Georgia"/>
          </w:rPr>
          <w:t>Add time (month) dimension if necessary</w:t>
        </w:r>
      </w:ins>
    </w:p>
    <w:p w14:paraId="484B2519" w14:textId="77777777" w:rsidR="00482905" w:rsidRPr="002C15F0" w:rsidRDefault="00482905" w:rsidP="00482905">
      <w:pPr>
        <w:ind w:left="720"/>
        <w:rPr>
          <w:ins w:id="30" w:author="Yeabin Moon" w:date="2022-11-06T17:28:00Z"/>
        </w:rPr>
      </w:pPr>
    </w:p>
    <w:p w14:paraId="05DB04E8" w14:textId="77777777" w:rsidR="00482905" w:rsidRDefault="00482905" w:rsidP="00482905">
      <w:pPr>
        <w:rPr>
          <w:ins w:id="31" w:author="Yeabin Moon" w:date="2022-11-06T17:28:00Z"/>
          <w:rFonts w:ascii="Times New Roman" w:eastAsia="Times New Roman" w:hAnsi="Times New Roman" w:cs="Times New Roman"/>
        </w:rPr>
      </w:pPr>
      <w:ins w:id="32" w:author="Yeabin Moon" w:date="2022-11-06T17:28:00Z">
        <w:r>
          <w:rPr>
            <w:rFonts w:ascii="Times New Roman" w:eastAsia="Times New Roman" w:hAnsi="Times New Roman" w:cs="Times New Roman"/>
          </w:rPr>
          <w:t xml:space="preserve">Send me the result by 11th. If you want to talk with me, please use: </w:t>
        </w:r>
      </w:ins>
    </w:p>
    <w:p w14:paraId="3E57DD12" w14:textId="77777777" w:rsidR="00482905" w:rsidRDefault="00482905" w:rsidP="00482905">
      <w:pPr>
        <w:rPr>
          <w:ins w:id="33" w:author="Yeabin Moon" w:date="2022-11-06T17:28:00Z"/>
          <w:rFonts w:ascii="Times New Roman" w:eastAsia="Times New Roman" w:hAnsi="Times New Roman" w:cs="Times New Roman"/>
        </w:rPr>
      </w:pPr>
    </w:p>
    <w:p w14:paraId="4BC8DC7F" w14:textId="77777777" w:rsidR="00482905" w:rsidRDefault="00482905" w:rsidP="00482905">
      <w:pPr>
        <w:rPr>
          <w:ins w:id="34" w:author="Yeabin Moon" w:date="2022-11-06T17:28:00Z"/>
          <w:rFonts w:ascii="Times New Roman" w:eastAsia="Times New Roman" w:hAnsi="Times New Roman" w:cs="Times New Roman"/>
        </w:rPr>
      </w:pPr>
      <w:ins w:id="35" w:author="Yeabin Moon" w:date="2022-11-06T17:28:00Z">
        <w:r>
          <w:rPr>
            <w:rFonts w:ascii="Times New Roman" w:eastAsia="Times New Roman" w:hAnsi="Times New Roman" w:cs="Times New Roman"/>
          </w:rPr>
          <w:fldChar w:fldCharType="begin"/>
        </w:r>
        <w:r>
          <w:rPr>
            <w:rFonts w:ascii="Times New Roman" w:eastAsia="Times New Roman" w:hAnsi="Times New Roman" w:cs="Times New Roman"/>
          </w:rPr>
          <w:instrText xml:space="preserve"> HYPERLINK "</w:instrText>
        </w:r>
        <w:r w:rsidRPr="00127E9F">
          <w:rPr>
            <w:rFonts w:ascii="Times New Roman" w:eastAsia="Times New Roman" w:hAnsi="Times New Roman" w:cs="Times New Roman"/>
          </w:rPr>
          <w:instrText>https://calendly.com/ymoon-econ/30min_moon</w:instrText>
        </w:r>
        <w:r>
          <w:rPr>
            <w:rFonts w:ascii="Times New Roman" w:eastAsia="Times New Roman" w:hAnsi="Times New Roman" w:cs="Times New Roman"/>
          </w:rPr>
          <w:instrText xml:space="preserve">" </w:instrText>
        </w:r>
        <w:r>
          <w:rPr>
            <w:rFonts w:ascii="Times New Roman" w:eastAsia="Times New Roman" w:hAnsi="Times New Roman" w:cs="Times New Roman"/>
          </w:rPr>
          <w:fldChar w:fldCharType="separate"/>
        </w:r>
        <w:r w:rsidRPr="006F5A91">
          <w:rPr>
            <w:rStyle w:val="Hyperlink"/>
            <w:rFonts w:ascii="Times New Roman" w:eastAsia="Times New Roman" w:hAnsi="Times New Roman" w:cs="Times New Roman"/>
          </w:rPr>
          <w:t>https://calendly.com/ymoon-econ/30min_moon</w:t>
        </w:r>
        <w:r>
          <w:rPr>
            <w:rFonts w:ascii="Times New Roman" w:eastAsia="Times New Roman" w:hAnsi="Times New Roman" w:cs="Times New Roman"/>
          </w:rPr>
          <w:fldChar w:fldCharType="end"/>
        </w:r>
      </w:ins>
    </w:p>
    <w:p w14:paraId="73BFCF9F" w14:textId="77777777" w:rsidR="00482905" w:rsidRDefault="00482905" w:rsidP="00482905">
      <w:pPr>
        <w:rPr>
          <w:ins w:id="36" w:author="Yeabin Moon" w:date="2022-11-06T17:28:00Z"/>
          <w:rFonts w:ascii="Times New Roman" w:eastAsia="Times New Roman" w:hAnsi="Times New Roman" w:cs="Times New Roman"/>
        </w:rPr>
      </w:pPr>
    </w:p>
    <w:p w14:paraId="208CFEA6" w14:textId="77777777" w:rsidR="00482905" w:rsidRDefault="00482905" w:rsidP="00482905">
      <w:pPr>
        <w:rPr>
          <w:ins w:id="37" w:author="Yeabin Moon" w:date="2022-11-06T17:28:00Z"/>
          <w:rFonts w:ascii="Times New Roman" w:eastAsia="Times New Roman" w:hAnsi="Times New Roman" w:cs="Times New Roman"/>
        </w:rPr>
      </w:pPr>
    </w:p>
    <w:p w14:paraId="5C11F1C2" w14:textId="77777777" w:rsidR="00482905" w:rsidRDefault="00482905" w:rsidP="00482905">
      <w:pPr>
        <w:rPr>
          <w:ins w:id="38" w:author="Yeabin Moon" w:date="2022-11-06T17:28:00Z"/>
          <w:rFonts w:ascii="Times New Roman" w:eastAsia="Times New Roman" w:hAnsi="Times New Roman" w:cs="Times New Roman"/>
        </w:rPr>
      </w:pPr>
      <w:ins w:id="39" w:author="Yeabin Moon" w:date="2022-11-06T17:28:00Z">
        <w:r>
          <w:rPr>
            <w:rFonts w:ascii="Times New Roman" w:eastAsia="Times New Roman" w:hAnsi="Times New Roman" w:cs="Times New Roman"/>
          </w:rPr>
          <w:t>Motivation: Good</w:t>
        </w:r>
      </w:ins>
    </w:p>
    <w:p w14:paraId="377475F2" w14:textId="77777777" w:rsidR="00482905" w:rsidRDefault="00482905" w:rsidP="00482905">
      <w:pPr>
        <w:rPr>
          <w:ins w:id="40" w:author="Yeabin Moon" w:date="2022-11-06T17:28:00Z"/>
          <w:rFonts w:ascii="Times New Roman" w:eastAsia="Times New Roman" w:hAnsi="Times New Roman" w:cs="Times New Roman"/>
        </w:rPr>
      </w:pPr>
      <w:ins w:id="41" w:author="Yeabin Moon" w:date="2022-11-06T17:28:00Z">
        <w:r>
          <w:rPr>
            <w:rFonts w:ascii="Times New Roman" w:eastAsia="Times New Roman" w:hAnsi="Times New Roman" w:cs="Times New Roman"/>
          </w:rPr>
          <w:t>Answer Strategy: Good</w:t>
        </w:r>
      </w:ins>
    </w:p>
    <w:p w14:paraId="09DD8FEC" w14:textId="77777777" w:rsidR="00482905" w:rsidRDefault="00482905" w:rsidP="00482905">
      <w:pPr>
        <w:rPr>
          <w:ins w:id="42" w:author="Yeabin Moon" w:date="2022-11-06T17:28:00Z"/>
          <w:rFonts w:ascii="Times New Roman" w:eastAsia="Times New Roman" w:hAnsi="Times New Roman" w:cs="Times New Roman"/>
        </w:rPr>
      </w:pPr>
      <w:ins w:id="43" w:author="Yeabin Moon" w:date="2022-11-06T17:28:00Z">
        <w:r>
          <w:rPr>
            <w:rFonts w:ascii="Times New Roman" w:eastAsia="Times New Roman" w:hAnsi="Times New Roman" w:cs="Times New Roman"/>
          </w:rPr>
          <w:t>Writing quality: Good</w:t>
        </w:r>
      </w:ins>
    </w:p>
    <w:p w14:paraId="13E6FD65" w14:textId="77777777" w:rsidR="00482905" w:rsidRDefault="00482905" w:rsidP="00482905">
      <w:pPr>
        <w:rPr>
          <w:ins w:id="44" w:author="Yeabin Moon" w:date="2022-11-06T17:28:00Z"/>
        </w:rPr>
      </w:pPr>
    </w:p>
    <w:p w14:paraId="1F93C90F" w14:textId="77777777" w:rsidR="00482905" w:rsidRPr="00725D77" w:rsidRDefault="00482905" w:rsidP="00482905">
      <w:pPr>
        <w:rPr>
          <w:ins w:id="45" w:author="Yeabin Moon" w:date="2022-11-06T17:28:00Z"/>
        </w:rPr>
      </w:pPr>
    </w:p>
    <w:p w14:paraId="56745975" w14:textId="77777777" w:rsidR="005B6A0E" w:rsidRPr="005B6A0E" w:rsidRDefault="005B6A0E" w:rsidP="00B51906">
      <w:pPr>
        <w:spacing w:line="480" w:lineRule="auto"/>
        <w:jc w:val="both"/>
        <w:rPr>
          <w:lang w:val="en-US"/>
        </w:rPr>
      </w:pPr>
    </w:p>
    <w:sectPr w:rsidR="005B6A0E" w:rsidRPr="005B6A0E" w:rsidSect="00D3277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eabin Moon" w:date="2022-11-06T17:18:00Z" w:initials="YM">
    <w:p w14:paraId="5A130DAD" w14:textId="77777777" w:rsidR="00482905" w:rsidRDefault="00482905" w:rsidP="00C14A4E">
      <w:r>
        <w:rPr>
          <w:rStyle w:val="CommentReference"/>
        </w:rPr>
        <w:annotationRef/>
      </w:r>
      <w:r>
        <w:rPr>
          <w:sz w:val="20"/>
          <w:szCs w:val="20"/>
        </w:rPr>
        <w:t xml:space="preserve">Let’s tone down a bit. It is too ambitious. </w:t>
      </w:r>
    </w:p>
    <w:p w14:paraId="38B32336" w14:textId="77777777" w:rsidR="00482905" w:rsidRDefault="00482905" w:rsidP="00C14A4E"/>
  </w:comment>
  <w:comment w:id="1" w:author="Yeabin Moon" w:date="2022-11-06T17:20:00Z" w:initials="YM">
    <w:p w14:paraId="62E188C3" w14:textId="77777777" w:rsidR="00482905" w:rsidRDefault="00482905" w:rsidP="006070E6">
      <w:r>
        <w:rPr>
          <w:rStyle w:val="CommentReference"/>
        </w:rPr>
        <w:annotationRef/>
      </w:r>
      <w:r>
        <w:rPr>
          <w:sz w:val="20"/>
          <w:szCs w:val="20"/>
        </w:rPr>
        <w:t>It is a critical statement, but it is very very hard to read.</w:t>
      </w:r>
    </w:p>
  </w:comment>
  <w:comment w:id="2" w:author="Yeabin Moon" w:date="2022-11-06T17:21:00Z" w:initials="YM">
    <w:p w14:paraId="771AAB41" w14:textId="77777777" w:rsidR="00482905" w:rsidRDefault="00482905" w:rsidP="0005083B">
      <w:r>
        <w:rPr>
          <w:rStyle w:val="CommentReference"/>
        </w:rPr>
        <w:annotationRef/>
      </w:r>
      <w:r>
        <w:rPr>
          <w:sz w:val="20"/>
          <w:szCs w:val="20"/>
        </w:rPr>
        <w:t>Interesting. But make sure that you need data to show the demographics.</w:t>
      </w:r>
    </w:p>
    <w:p w14:paraId="564BE06F" w14:textId="77777777" w:rsidR="00482905" w:rsidRDefault="00482905" w:rsidP="0005083B"/>
  </w:comment>
  <w:comment w:id="3" w:author="Yeabin Moon" w:date="2022-11-06T17:22:00Z" w:initials="YM">
    <w:p w14:paraId="4AADB377" w14:textId="77777777" w:rsidR="00482905" w:rsidRDefault="00482905" w:rsidP="001201A2">
      <w:r>
        <w:rPr>
          <w:rStyle w:val="CommentReference"/>
        </w:rPr>
        <w:annotationRef/>
      </w:r>
      <w:r>
        <w:rPr>
          <w:sz w:val="20"/>
          <w:szCs w:val="20"/>
        </w:rPr>
        <w:t>Save it for other project. We only work on Boston now.</w:t>
      </w:r>
    </w:p>
  </w:comment>
  <w:comment w:id="4" w:author="Yeabin Moon" w:date="2022-11-06T17:24:00Z" w:initials="YM">
    <w:p w14:paraId="4EEF09DA" w14:textId="77777777" w:rsidR="00482905" w:rsidRDefault="00482905" w:rsidP="00F850F8">
      <w:r>
        <w:rPr>
          <w:rStyle w:val="CommentReference"/>
        </w:rPr>
        <w:annotationRef/>
      </w:r>
      <w:r>
        <w:rPr>
          <w:sz w:val="20"/>
          <w:szCs w:val="20"/>
        </w:rPr>
        <w:t>Let’s focus on the clothing and groceries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B32336" w15:done="0"/>
  <w15:commentEx w15:paraId="62E188C3" w15:done="0"/>
  <w15:commentEx w15:paraId="564BE06F" w15:done="0"/>
  <w15:commentEx w15:paraId="4AADB377" w15:done="0"/>
  <w15:commentEx w15:paraId="4EEF09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26B01" w16cex:dateUtc="2022-11-06T22:18:00Z"/>
  <w16cex:commentExtensible w16cex:durableId="27126B59" w16cex:dateUtc="2022-11-06T22:20:00Z"/>
  <w16cex:commentExtensible w16cex:durableId="27126BA8" w16cex:dateUtc="2022-11-06T22:21:00Z"/>
  <w16cex:commentExtensible w16cex:durableId="27126BF1" w16cex:dateUtc="2022-11-06T22:22:00Z"/>
  <w16cex:commentExtensible w16cex:durableId="27126C63" w16cex:dateUtc="2022-11-06T2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B32336" w16cid:durableId="27126B01"/>
  <w16cid:commentId w16cid:paraId="62E188C3" w16cid:durableId="27126B59"/>
  <w16cid:commentId w16cid:paraId="564BE06F" w16cid:durableId="27126BA8"/>
  <w16cid:commentId w16cid:paraId="4AADB377" w16cid:durableId="27126BF1"/>
  <w16cid:commentId w16cid:paraId="4EEF09DA" w16cid:durableId="27126C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71494"/>
    <w:multiLevelType w:val="hybridMultilevel"/>
    <w:tmpl w:val="F3AA5766"/>
    <w:lvl w:ilvl="0" w:tplc="6230444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D45E60"/>
    <w:multiLevelType w:val="hybridMultilevel"/>
    <w:tmpl w:val="C498B160"/>
    <w:lvl w:ilvl="0" w:tplc="0409000F">
      <w:start w:val="1"/>
      <w:numFmt w:val="decimal"/>
      <w:lvlText w:val="%1."/>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9597024">
    <w:abstractNumId w:val="0"/>
  </w:num>
  <w:num w:numId="2" w16cid:durableId="205003256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eabin Moon">
    <w15:presenceInfo w15:providerId="AD" w15:userId="S::yeabinmoon@brandeis.edu::08ba90b4-b52f-4e90-98eb-0e706bef9f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0E"/>
    <w:rsid w:val="00007E08"/>
    <w:rsid w:val="00051E9E"/>
    <w:rsid w:val="0005251A"/>
    <w:rsid w:val="0006610E"/>
    <w:rsid w:val="00084A32"/>
    <w:rsid w:val="000A674C"/>
    <w:rsid w:val="000A675D"/>
    <w:rsid w:val="000C61BA"/>
    <w:rsid w:val="000D2FE8"/>
    <w:rsid w:val="000D6457"/>
    <w:rsid w:val="000E3720"/>
    <w:rsid w:val="000F5FF5"/>
    <w:rsid w:val="00150367"/>
    <w:rsid w:val="00182098"/>
    <w:rsid w:val="001A49B9"/>
    <w:rsid w:val="001F3149"/>
    <w:rsid w:val="00201349"/>
    <w:rsid w:val="002056A9"/>
    <w:rsid w:val="00220795"/>
    <w:rsid w:val="00221299"/>
    <w:rsid w:val="00221ECE"/>
    <w:rsid w:val="00235F7B"/>
    <w:rsid w:val="002618C2"/>
    <w:rsid w:val="0026607B"/>
    <w:rsid w:val="0027184E"/>
    <w:rsid w:val="00271B12"/>
    <w:rsid w:val="00294436"/>
    <w:rsid w:val="002A2FAB"/>
    <w:rsid w:val="002A3470"/>
    <w:rsid w:val="002D2C5A"/>
    <w:rsid w:val="00315DA6"/>
    <w:rsid w:val="00340DD3"/>
    <w:rsid w:val="00352E19"/>
    <w:rsid w:val="0036511B"/>
    <w:rsid w:val="00367F06"/>
    <w:rsid w:val="003721F6"/>
    <w:rsid w:val="003A46D3"/>
    <w:rsid w:val="003C14D2"/>
    <w:rsid w:val="003C1AAA"/>
    <w:rsid w:val="003C65E5"/>
    <w:rsid w:val="003F333A"/>
    <w:rsid w:val="003F4C92"/>
    <w:rsid w:val="004135B0"/>
    <w:rsid w:val="00415965"/>
    <w:rsid w:val="00474D48"/>
    <w:rsid w:val="00482905"/>
    <w:rsid w:val="00484CAF"/>
    <w:rsid w:val="004A4966"/>
    <w:rsid w:val="004B4DE5"/>
    <w:rsid w:val="004D23F5"/>
    <w:rsid w:val="00500666"/>
    <w:rsid w:val="00510716"/>
    <w:rsid w:val="00514D95"/>
    <w:rsid w:val="00525372"/>
    <w:rsid w:val="00550FEB"/>
    <w:rsid w:val="00555E28"/>
    <w:rsid w:val="00571081"/>
    <w:rsid w:val="00574DF2"/>
    <w:rsid w:val="00582D04"/>
    <w:rsid w:val="0059065F"/>
    <w:rsid w:val="00590E1B"/>
    <w:rsid w:val="005B479F"/>
    <w:rsid w:val="005B6A0E"/>
    <w:rsid w:val="005D2F8E"/>
    <w:rsid w:val="005D483E"/>
    <w:rsid w:val="005F7AFB"/>
    <w:rsid w:val="0063339D"/>
    <w:rsid w:val="00640D98"/>
    <w:rsid w:val="00641BA3"/>
    <w:rsid w:val="00646A74"/>
    <w:rsid w:val="0065169C"/>
    <w:rsid w:val="006D3C83"/>
    <w:rsid w:val="006E5CC0"/>
    <w:rsid w:val="006E75C5"/>
    <w:rsid w:val="006F29E6"/>
    <w:rsid w:val="0075594A"/>
    <w:rsid w:val="007637B5"/>
    <w:rsid w:val="007838F1"/>
    <w:rsid w:val="007A7EB7"/>
    <w:rsid w:val="007B54EA"/>
    <w:rsid w:val="008033A5"/>
    <w:rsid w:val="00832048"/>
    <w:rsid w:val="008400A9"/>
    <w:rsid w:val="0084163F"/>
    <w:rsid w:val="008459F1"/>
    <w:rsid w:val="008501BC"/>
    <w:rsid w:val="0089651F"/>
    <w:rsid w:val="008B4D00"/>
    <w:rsid w:val="008C452F"/>
    <w:rsid w:val="008C5878"/>
    <w:rsid w:val="008D2B13"/>
    <w:rsid w:val="00916EED"/>
    <w:rsid w:val="00940823"/>
    <w:rsid w:val="0098568B"/>
    <w:rsid w:val="009A318F"/>
    <w:rsid w:val="009B0E8E"/>
    <w:rsid w:val="00A0723F"/>
    <w:rsid w:val="00A16F24"/>
    <w:rsid w:val="00A84F04"/>
    <w:rsid w:val="00A94CD7"/>
    <w:rsid w:val="00A97A68"/>
    <w:rsid w:val="00AB1BD1"/>
    <w:rsid w:val="00AF0EE2"/>
    <w:rsid w:val="00AF2EA6"/>
    <w:rsid w:val="00B0172F"/>
    <w:rsid w:val="00B423C5"/>
    <w:rsid w:val="00B44655"/>
    <w:rsid w:val="00B51906"/>
    <w:rsid w:val="00B90D85"/>
    <w:rsid w:val="00B979D8"/>
    <w:rsid w:val="00BB217A"/>
    <w:rsid w:val="00BD4CA6"/>
    <w:rsid w:val="00C07436"/>
    <w:rsid w:val="00C21C4E"/>
    <w:rsid w:val="00C23C4D"/>
    <w:rsid w:val="00C24C51"/>
    <w:rsid w:val="00C60F02"/>
    <w:rsid w:val="00C71778"/>
    <w:rsid w:val="00C7374A"/>
    <w:rsid w:val="00C75EAE"/>
    <w:rsid w:val="00C910FB"/>
    <w:rsid w:val="00C9449E"/>
    <w:rsid w:val="00CB1FDE"/>
    <w:rsid w:val="00CC0F5E"/>
    <w:rsid w:val="00D07E05"/>
    <w:rsid w:val="00D1657D"/>
    <w:rsid w:val="00D2556B"/>
    <w:rsid w:val="00D3277A"/>
    <w:rsid w:val="00D50FBE"/>
    <w:rsid w:val="00D73619"/>
    <w:rsid w:val="00DB31E1"/>
    <w:rsid w:val="00DB3C20"/>
    <w:rsid w:val="00DD2435"/>
    <w:rsid w:val="00DD3460"/>
    <w:rsid w:val="00E36275"/>
    <w:rsid w:val="00E50F6C"/>
    <w:rsid w:val="00E67776"/>
    <w:rsid w:val="00E7014F"/>
    <w:rsid w:val="00EB257B"/>
    <w:rsid w:val="00EB5A76"/>
    <w:rsid w:val="00EC538F"/>
    <w:rsid w:val="00ED0799"/>
    <w:rsid w:val="00EE11C5"/>
    <w:rsid w:val="00EE7337"/>
    <w:rsid w:val="00EF64CF"/>
    <w:rsid w:val="00F04615"/>
    <w:rsid w:val="00F113E2"/>
    <w:rsid w:val="00F20BDD"/>
    <w:rsid w:val="00F52DC2"/>
    <w:rsid w:val="00F624B3"/>
    <w:rsid w:val="00F75712"/>
    <w:rsid w:val="00F81507"/>
    <w:rsid w:val="00F9380B"/>
    <w:rsid w:val="00FD473C"/>
    <w:rsid w:val="00FE4573"/>
    <w:rsid w:val="00FF2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5646"/>
  <w15:chartTrackingRefBased/>
  <w15:docId w15:val="{19CE96CB-7E49-7E43-AC28-1479ECEC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EA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A0E"/>
    <w:pPr>
      <w:ind w:left="720"/>
      <w:contextualSpacing/>
    </w:pPr>
  </w:style>
  <w:style w:type="paragraph" w:styleId="NormalWeb">
    <w:name w:val="Normal (Web)"/>
    <w:basedOn w:val="Normal"/>
    <w:uiPriority w:val="99"/>
    <w:unhideWhenUsed/>
    <w:rsid w:val="00C75EAE"/>
    <w:pPr>
      <w:spacing w:before="100" w:beforeAutospacing="1" w:after="100" w:afterAutospacing="1"/>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C75EA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82905"/>
    <w:rPr>
      <w:sz w:val="16"/>
      <w:szCs w:val="16"/>
    </w:rPr>
  </w:style>
  <w:style w:type="paragraph" w:styleId="CommentText">
    <w:name w:val="annotation text"/>
    <w:basedOn w:val="Normal"/>
    <w:link w:val="CommentTextChar"/>
    <w:uiPriority w:val="99"/>
    <w:semiHidden/>
    <w:unhideWhenUsed/>
    <w:rsid w:val="00482905"/>
    <w:rPr>
      <w:sz w:val="20"/>
      <w:szCs w:val="20"/>
    </w:rPr>
  </w:style>
  <w:style w:type="character" w:customStyle="1" w:styleId="CommentTextChar">
    <w:name w:val="Comment Text Char"/>
    <w:basedOn w:val="DefaultParagraphFont"/>
    <w:link w:val="CommentText"/>
    <w:uiPriority w:val="99"/>
    <w:semiHidden/>
    <w:rsid w:val="00482905"/>
    <w:rPr>
      <w:sz w:val="20"/>
      <w:szCs w:val="20"/>
    </w:rPr>
  </w:style>
  <w:style w:type="paragraph" w:styleId="CommentSubject">
    <w:name w:val="annotation subject"/>
    <w:basedOn w:val="CommentText"/>
    <w:next w:val="CommentText"/>
    <w:link w:val="CommentSubjectChar"/>
    <w:uiPriority w:val="99"/>
    <w:semiHidden/>
    <w:unhideWhenUsed/>
    <w:rsid w:val="00482905"/>
    <w:rPr>
      <w:b/>
      <w:bCs/>
    </w:rPr>
  </w:style>
  <w:style w:type="character" w:customStyle="1" w:styleId="CommentSubjectChar">
    <w:name w:val="Comment Subject Char"/>
    <w:basedOn w:val="CommentTextChar"/>
    <w:link w:val="CommentSubject"/>
    <w:uiPriority w:val="99"/>
    <w:semiHidden/>
    <w:rsid w:val="00482905"/>
    <w:rPr>
      <w:b/>
      <w:bCs/>
      <w:sz w:val="20"/>
      <w:szCs w:val="20"/>
    </w:rPr>
  </w:style>
  <w:style w:type="paragraph" w:styleId="Revision">
    <w:name w:val="Revision"/>
    <w:hidden/>
    <w:uiPriority w:val="99"/>
    <w:semiHidden/>
    <w:rsid w:val="00482905"/>
  </w:style>
  <w:style w:type="character" w:styleId="Hyperlink">
    <w:name w:val="Hyperlink"/>
    <w:basedOn w:val="DefaultParagraphFont"/>
    <w:uiPriority w:val="99"/>
    <w:unhideWhenUsed/>
    <w:rsid w:val="004829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3DC13B7A3E1EB42AA26813DC3B3AF2D" ma:contentTypeVersion="5" ma:contentTypeDescription="Create a new document." ma:contentTypeScope="" ma:versionID="d33e7915396840a98f42fe4c623522e9">
  <xsd:schema xmlns:xsd="http://www.w3.org/2001/XMLSchema" xmlns:xs="http://www.w3.org/2001/XMLSchema" xmlns:p="http://schemas.microsoft.com/office/2006/metadata/properties" xmlns:ns3="6c6cf793-23a5-44c4-ae45-bcb38e34fb90" xmlns:ns4="0f78acd4-5c55-4dea-94b2-2dafb63f90d1" targetNamespace="http://schemas.microsoft.com/office/2006/metadata/properties" ma:root="true" ma:fieldsID="9b270d431f0698db17e6a4b61309cacc" ns3:_="" ns4:_="">
    <xsd:import namespace="6c6cf793-23a5-44c4-ae45-bcb38e34fb90"/>
    <xsd:import namespace="0f78acd4-5c55-4dea-94b2-2dafb63f90d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cf793-23a5-44c4-ae45-bcb38e34fb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78acd4-5c55-4dea-94b2-2dafb63f90d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72A6B5-7D8F-44D0-B256-4A98877BFAB2}">
  <ds:schemaRefs>
    <ds:schemaRef ds:uri="http://schemas.microsoft.com/sharepoint/v3/contenttype/forms"/>
  </ds:schemaRefs>
</ds:datastoreItem>
</file>

<file path=customXml/itemProps2.xml><?xml version="1.0" encoding="utf-8"?>
<ds:datastoreItem xmlns:ds="http://schemas.openxmlformats.org/officeDocument/2006/customXml" ds:itemID="{0CD11F2B-22FE-4DE6-957C-55D8BF2D9C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9B3FA8-95F8-4E72-8749-D66311959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6cf793-23a5-44c4-ae45-bcb38e34fb90"/>
    <ds:schemaRef ds:uri="0f78acd4-5c55-4dea-94b2-2dafb63f90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surojit sasmal</dc:creator>
  <cp:keywords/>
  <dc:description/>
  <cp:lastModifiedBy>Yeabin Moon</cp:lastModifiedBy>
  <cp:revision>2</cp:revision>
  <dcterms:created xsi:type="dcterms:W3CDTF">2022-11-06T22:29:00Z</dcterms:created>
  <dcterms:modified xsi:type="dcterms:W3CDTF">2022-11-06T22:29:00Z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0x01010063DC13B7A3E1EB42AA26813DC3B3AF2D</vt:lpwstr>
  </property>
  <property fmtid="{D5CDD505-2E9C-101B-9397-08002B2CF9AE}" pid="3" name="GrammarlyDocumentId">
    <vt:lpwstr>1431d85de132be080f49ad8adb307f54716e36ed5e551e73772e8a20d7d882b6</vt:lpwstr>
  </property>
</Properties>
</file>