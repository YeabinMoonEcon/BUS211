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2B4C21" w:rsidRDefault="00000000">
      <w:pPr>
        <w:pStyle w:val="Heading1"/>
        <w:spacing w:line="480" w:lineRule="auto"/>
        <w:rPr>
          <w:rFonts w:ascii="Times New Roman" w:eastAsia="Times New Roman" w:hAnsi="Times New Roman" w:cs="Times New Roman"/>
          <w:b/>
          <w:sz w:val="22"/>
          <w:szCs w:val="22"/>
        </w:rPr>
      </w:pPr>
      <w:bookmarkStart w:id="0" w:name="_jlw01f7kf5e4" w:colFirst="0" w:colLast="0"/>
      <w:bookmarkEnd w:id="0"/>
      <w:r>
        <w:rPr>
          <w:rFonts w:ascii="Times New Roman" w:eastAsia="Times New Roman" w:hAnsi="Times New Roman" w:cs="Times New Roman"/>
          <w:b/>
          <w:sz w:val="22"/>
          <w:szCs w:val="22"/>
        </w:rPr>
        <w:t>I) Specific area of interest and its importance</w:t>
      </w:r>
    </w:p>
    <w:p w14:paraId="00000002" w14:textId="457CF710" w:rsidR="002B4C21" w:rsidRDefault="00000000">
      <w:pPr>
        <w:pStyle w:val="Heading1"/>
        <w:spacing w:line="480" w:lineRule="auto"/>
        <w:ind w:firstLine="720"/>
        <w:rPr>
          <w:rFonts w:ascii="Times New Roman" w:eastAsia="Times New Roman" w:hAnsi="Times New Roman" w:cs="Times New Roman"/>
          <w:sz w:val="22"/>
          <w:szCs w:val="22"/>
        </w:rPr>
      </w:pPr>
      <w:bookmarkStart w:id="1" w:name="_qd9sjdqcy6pr" w:colFirst="0" w:colLast="0"/>
      <w:bookmarkEnd w:id="1"/>
      <w:r>
        <w:rPr>
          <w:rFonts w:ascii="Times New Roman" w:eastAsia="Times New Roman" w:hAnsi="Times New Roman" w:cs="Times New Roman"/>
          <w:sz w:val="22"/>
          <w:szCs w:val="22"/>
        </w:rPr>
        <w:t xml:space="preserve">This paper will analyze the trends of public and private transportation in the Boston area from January 1st, </w:t>
      </w:r>
      <w:proofErr w:type="gramStart"/>
      <w:r>
        <w:rPr>
          <w:rFonts w:ascii="Times New Roman" w:eastAsia="Times New Roman" w:hAnsi="Times New Roman" w:cs="Times New Roman"/>
          <w:sz w:val="22"/>
          <w:szCs w:val="22"/>
        </w:rPr>
        <w:t>2022</w:t>
      </w:r>
      <w:proofErr w:type="gramEnd"/>
      <w:r>
        <w:rPr>
          <w:rFonts w:ascii="Times New Roman" w:eastAsia="Times New Roman" w:hAnsi="Times New Roman" w:cs="Times New Roman"/>
          <w:sz w:val="22"/>
          <w:szCs w:val="22"/>
        </w:rPr>
        <w:t xml:space="preserve"> to September </w:t>
      </w:r>
      <w:r w:rsidR="008329FD">
        <w:rPr>
          <w:rFonts w:ascii="Times New Roman" w:eastAsia="Times New Roman" w:hAnsi="Times New Roman" w:cs="Times New Roman"/>
          <w:sz w:val="22"/>
          <w:szCs w:val="22"/>
        </w:rPr>
        <w:t>21st</w:t>
      </w:r>
      <w:r>
        <w:rPr>
          <w:rFonts w:ascii="Times New Roman" w:eastAsia="Times New Roman" w:hAnsi="Times New Roman" w:cs="Times New Roman"/>
          <w:sz w:val="22"/>
          <w:szCs w:val="22"/>
        </w:rPr>
        <w:t xml:space="preserve">, 2022 and look at major changes during the same period. Specifically, the analysis will be focused on how private and public transportation was impacted by the increase of gas prices.  In the United States, gas prices peaked on June 13th, </w:t>
      </w:r>
      <w:proofErr w:type="gramStart"/>
      <w:r>
        <w:rPr>
          <w:rFonts w:ascii="Times New Roman" w:eastAsia="Times New Roman" w:hAnsi="Times New Roman" w:cs="Times New Roman"/>
          <w:sz w:val="22"/>
          <w:szCs w:val="22"/>
        </w:rPr>
        <w:t>2022</w:t>
      </w:r>
      <w:proofErr w:type="gramEnd"/>
      <w:r>
        <w:rPr>
          <w:rFonts w:ascii="Times New Roman" w:eastAsia="Times New Roman" w:hAnsi="Times New Roman" w:cs="Times New Roman"/>
          <w:sz w:val="22"/>
          <w:szCs w:val="22"/>
        </w:rPr>
        <w:t xml:space="preserve"> at </w:t>
      </w:r>
      <w:hyperlink r:id="rId7">
        <w:r>
          <w:rPr>
            <w:rFonts w:ascii="Times New Roman" w:eastAsia="Times New Roman" w:hAnsi="Times New Roman" w:cs="Times New Roman"/>
            <w:color w:val="1155CC"/>
            <w:sz w:val="22"/>
            <w:szCs w:val="22"/>
            <w:u w:val="single"/>
          </w:rPr>
          <w:t>$5.10 per gallon</w:t>
        </w:r>
      </w:hyperlink>
      <w:r>
        <w:rPr>
          <w:rFonts w:ascii="Times New Roman" w:eastAsia="Times New Roman" w:hAnsi="Times New Roman" w:cs="Times New Roman"/>
          <w:sz w:val="22"/>
          <w:szCs w:val="22"/>
        </w:rPr>
        <w:t xml:space="preserve"> and look at individual preferences of transportation before and after this time. We would also like to explore the impact that the </w:t>
      </w:r>
      <w:r w:rsidR="008329FD">
        <w:rPr>
          <w:rFonts w:ascii="Times New Roman" w:eastAsia="Times New Roman" w:hAnsi="Times New Roman" w:cs="Times New Roman"/>
          <w:sz w:val="22"/>
          <w:szCs w:val="22"/>
        </w:rPr>
        <w:t>shutdown</w:t>
      </w:r>
      <w:r>
        <w:rPr>
          <w:rFonts w:ascii="Times New Roman" w:eastAsia="Times New Roman" w:hAnsi="Times New Roman" w:cs="Times New Roman"/>
          <w:sz w:val="22"/>
          <w:szCs w:val="22"/>
        </w:rPr>
        <w:t xml:space="preserve"> of the orange line on </w:t>
      </w:r>
      <w:hyperlink r:id="rId8">
        <w:r>
          <w:rPr>
            <w:rFonts w:ascii="Times New Roman" w:eastAsia="Times New Roman" w:hAnsi="Times New Roman" w:cs="Times New Roman"/>
            <w:color w:val="1155CC"/>
            <w:sz w:val="22"/>
            <w:szCs w:val="22"/>
            <w:u w:val="single"/>
          </w:rPr>
          <w:t xml:space="preserve">August 19th, 2022 </w:t>
        </w:r>
      </w:hyperlink>
      <w:r>
        <w:rPr>
          <w:rFonts w:ascii="Times New Roman" w:eastAsia="Times New Roman" w:hAnsi="Times New Roman" w:cs="Times New Roman"/>
          <w:sz w:val="22"/>
          <w:szCs w:val="22"/>
        </w:rPr>
        <w:t xml:space="preserve"> had on public and private transportation in Boston. Lastly, we would like to explore</w:t>
      </w:r>
      <w:r w:rsidR="008329FD">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the impact of the start of the new school year for Boston Public schools on September 8th, 2022. We want to analyze the influence of all these major events on transportation preference. The trends </w:t>
      </w:r>
      <w:r w:rsidR="008329FD">
        <w:rPr>
          <w:rFonts w:ascii="Times New Roman" w:eastAsia="Times New Roman" w:hAnsi="Times New Roman" w:cs="Times New Roman"/>
          <w:sz w:val="22"/>
          <w:szCs w:val="22"/>
        </w:rPr>
        <w:t>in</w:t>
      </w:r>
      <w:r>
        <w:rPr>
          <w:rFonts w:ascii="Times New Roman" w:eastAsia="Times New Roman" w:hAnsi="Times New Roman" w:cs="Times New Roman"/>
          <w:sz w:val="22"/>
          <w:szCs w:val="22"/>
        </w:rPr>
        <w:t xml:space="preserve"> public and private transportation are important as sustainability has become a key topic in Boston and around the world. Boston has set a </w:t>
      </w:r>
      <w:hyperlink r:id="rId9">
        <w:r>
          <w:rPr>
            <w:rFonts w:ascii="Times New Roman" w:eastAsia="Times New Roman" w:hAnsi="Times New Roman" w:cs="Times New Roman"/>
            <w:color w:val="1155CC"/>
            <w:sz w:val="22"/>
            <w:szCs w:val="22"/>
            <w:u w:val="single"/>
          </w:rPr>
          <w:t>carbon neutral date in 2050</w:t>
        </w:r>
      </w:hyperlink>
      <w:r>
        <w:rPr>
          <w:rFonts w:ascii="Times New Roman" w:eastAsia="Times New Roman" w:hAnsi="Times New Roman" w:cs="Times New Roman"/>
          <w:sz w:val="22"/>
          <w:szCs w:val="22"/>
        </w:rPr>
        <w:t xml:space="preserve">, which is heavily reliant on personal transport reduction, and the implementation of more public transportation as well as better city planning to accommodate other modes of </w:t>
      </w:r>
      <w:commentRangeStart w:id="2"/>
      <w:r w:rsidR="008329FD">
        <w:rPr>
          <w:rFonts w:ascii="Times New Roman" w:eastAsia="Times New Roman" w:hAnsi="Times New Roman" w:cs="Times New Roman"/>
          <w:sz w:val="22"/>
          <w:szCs w:val="22"/>
        </w:rPr>
        <w:t>transportation</w:t>
      </w:r>
      <w:commentRangeEnd w:id="2"/>
      <w:r w:rsidR="00801D61">
        <w:rPr>
          <w:rStyle w:val="CommentReference"/>
        </w:rPr>
        <w:commentReference w:id="2"/>
      </w:r>
      <w:r>
        <w:rPr>
          <w:rFonts w:ascii="Times New Roman" w:eastAsia="Times New Roman" w:hAnsi="Times New Roman" w:cs="Times New Roman"/>
          <w:sz w:val="22"/>
          <w:szCs w:val="22"/>
        </w:rPr>
        <w:t>.</w:t>
      </w:r>
    </w:p>
    <w:p w14:paraId="00000003" w14:textId="77777777" w:rsidR="002B4C21" w:rsidRDefault="00000000">
      <w:pPr>
        <w:pStyle w:val="Title"/>
        <w:spacing w:line="480" w:lineRule="auto"/>
        <w:rPr>
          <w:rFonts w:ascii="Times New Roman" w:eastAsia="Times New Roman" w:hAnsi="Times New Roman" w:cs="Times New Roman"/>
          <w:b/>
          <w:sz w:val="22"/>
          <w:szCs w:val="22"/>
        </w:rPr>
      </w:pPr>
      <w:bookmarkStart w:id="3" w:name="_ouwtqw4gvgba" w:colFirst="0" w:colLast="0"/>
      <w:bookmarkEnd w:id="3"/>
      <w:r>
        <w:rPr>
          <w:rFonts w:ascii="Times New Roman" w:eastAsia="Times New Roman" w:hAnsi="Times New Roman" w:cs="Times New Roman"/>
          <w:b/>
          <w:sz w:val="22"/>
          <w:szCs w:val="22"/>
        </w:rPr>
        <w:t>II) How does the cell phone tracking data fit our interests?</w:t>
      </w:r>
    </w:p>
    <w:p w14:paraId="00000004" w14:textId="251F56B9" w:rsidR="002B4C21" w:rsidRDefault="00000000">
      <w:pPr>
        <w:spacing w:line="480" w:lineRule="auto"/>
        <w:ind w:firstLine="720"/>
        <w:rPr>
          <w:rFonts w:ascii="Times New Roman" w:eastAsia="Times New Roman" w:hAnsi="Times New Roman" w:cs="Times New Roman"/>
        </w:rPr>
      </w:pPr>
      <w:commentRangeStart w:id="4"/>
      <w:r>
        <w:rPr>
          <w:rFonts w:ascii="Times New Roman" w:eastAsia="Times New Roman" w:hAnsi="Times New Roman" w:cs="Times New Roman"/>
        </w:rPr>
        <w:t xml:space="preserve">The </w:t>
      </w:r>
      <w:proofErr w:type="spellStart"/>
      <w:r>
        <w:rPr>
          <w:rFonts w:ascii="Times New Roman" w:eastAsia="Times New Roman" w:hAnsi="Times New Roman" w:cs="Times New Roman"/>
        </w:rPr>
        <w:t>Safegraph</w:t>
      </w:r>
      <w:proofErr w:type="spellEnd"/>
      <w:r>
        <w:rPr>
          <w:rFonts w:ascii="Times New Roman" w:eastAsia="Times New Roman" w:hAnsi="Times New Roman" w:cs="Times New Roman"/>
        </w:rPr>
        <w:t xml:space="preserve"> Data, both places and patterns when joined, has </w:t>
      </w:r>
      <w:proofErr w:type="spellStart"/>
      <w:r>
        <w:rPr>
          <w:rFonts w:ascii="Times New Roman" w:eastAsia="Times New Roman" w:hAnsi="Times New Roman" w:cs="Times New Roman"/>
        </w:rPr>
        <w:t>top_catergory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sub_category</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naics</w:t>
      </w:r>
      <w:proofErr w:type="spellEnd"/>
      <w:r>
        <w:rPr>
          <w:rFonts w:ascii="Times New Roman" w:eastAsia="Times New Roman" w:hAnsi="Times New Roman" w:cs="Times New Roman"/>
        </w:rPr>
        <w:t xml:space="preserve">_ codes, </w:t>
      </w:r>
      <w:r w:rsidR="008329FD">
        <w:rPr>
          <w:rFonts w:ascii="Times New Roman" w:eastAsia="Times New Roman" w:hAnsi="Times New Roman" w:cs="Times New Roman"/>
        </w:rPr>
        <w:t xml:space="preserve">which </w:t>
      </w:r>
      <w:r>
        <w:rPr>
          <w:rFonts w:ascii="Times New Roman" w:eastAsia="Times New Roman" w:hAnsi="Times New Roman" w:cs="Times New Roman"/>
        </w:rPr>
        <w:t xml:space="preserve">will all be helpful in determining the usage of both personal cars and public transportation. There is an acceptable range of answers to be searched for each entry. </w:t>
      </w:r>
      <w:commentRangeEnd w:id="4"/>
      <w:r w:rsidR="00801D61">
        <w:rPr>
          <w:rStyle w:val="CommentReference"/>
        </w:rPr>
        <w:commentReference w:id="4"/>
      </w:r>
      <w:r>
        <w:rPr>
          <w:rFonts w:ascii="Times New Roman" w:eastAsia="Times New Roman" w:hAnsi="Times New Roman" w:cs="Times New Roman"/>
        </w:rPr>
        <w:t xml:space="preserve">Visitor counts can then be analyzed. </w:t>
      </w:r>
      <w:commentRangeStart w:id="5"/>
      <w:r>
        <w:rPr>
          <w:rFonts w:ascii="Times New Roman" w:eastAsia="Times New Roman" w:hAnsi="Times New Roman" w:cs="Times New Roman"/>
        </w:rPr>
        <w:t xml:space="preserve">The </w:t>
      </w:r>
      <w:proofErr w:type="spellStart"/>
      <w:r>
        <w:rPr>
          <w:rFonts w:ascii="Times New Roman" w:eastAsia="Times New Roman" w:hAnsi="Times New Roman" w:cs="Times New Roman"/>
        </w:rPr>
        <w:t>top_category</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sub_category</w:t>
      </w:r>
      <w:proofErr w:type="spellEnd"/>
      <w:r>
        <w:rPr>
          <w:rFonts w:ascii="Times New Roman" w:eastAsia="Times New Roman" w:hAnsi="Times New Roman" w:cs="Times New Roman"/>
        </w:rPr>
        <w:t xml:space="preserve"> columns can be searched for keywords such as “transit” and “parking lots.”</w:t>
      </w:r>
      <w:commentRangeEnd w:id="5"/>
      <w:r w:rsidR="005E1902">
        <w:rPr>
          <w:rStyle w:val="CommentReference"/>
        </w:rPr>
        <w:commentReference w:id="5"/>
      </w:r>
      <w:r>
        <w:rPr>
          <w:rFonts w:ascii="Times New Roman" w:eastAsia="Times New Roman" w:hAnsi="Times New Roman" w:cs="Times New Roman"/>
        </w:rPr>
        <w:t xml:space="preserve"> </w:t>
      </w:r>
      <w:commentRangeStart w:id="6"/>
      <w:r>
        <w:rPr>
          <w:rFonts w:ascii="Times New Roman" w:eastAsia="Times New Roman" w:hAnsi="Times New Roman" w:cs="Times New Roman"/>
        </w:rPr>
        <w:t xml:space="preserve">The NAICS codes we wish to use are searchable on the </w:t>
      </w:r>
      <w:hyperlink r:id="rId14">
        <w:r>
          <w:rPr>
            <w:rFonts w:ascii="Times New Roman" w:eastAsia="Times New Roman" w:hAnsi="Times New Roman" w:cs="Times New Roman"/>
            <w:color w:val="1155CC"/>
            <w:u w:val="single"/>
          </w:rPr>
          <w:t>census website</w:t>
        </w:r>
      </w:hyperlink>
      <w:r>
        <w:rPr>
          <w:rFonts w:ascii="Times New Roman" w:eastAsia="Times New Roman" w:hAnsi="Times New Roman" w:cs="Times New Roman"/>
        </w:rPr>
        <w:t>, from there we can search for NAICS codes applicable to public and private transport areas.</w:t>
      </w:r>
      <w:commentRangeEnd w:id="6"/>
      <w:r w:rsidR="005E1902">
        <w:rPr>
          <w:rStyle w:val="CommentReference"/>
        </w:rPr>
        <w:commentReference w:id="6"/>
      </w:r>
    </w:p>
    <w:p w14:paraId="00000005" w14:textId="4E320273" w:rsidR="002B4C21" w:rsidRDefault="00000000">
      <w:pPr>
        <w:spacing w:line="480" w:lineRule="auto"/>
        <w:ind w:firstLine="720"/>
        <w:rPr>
          <w:rFonts w:ascii="Times New Roman" w:eastAsia="Times New Roman" w:hAnsi="Times New Roman" w:cs="Times New Roman"/>
        </w:rPr>
      </w:pPr>
      <w:commentRangeStart w:id="7"/>
      <w:r>
        <w:rPr>
          <w:rFonts w:ascii="Times New Roman" w:eastAsia="Times New Roman" w:hAnsi="Times New Roman" w:cs="Times New Roman"/>
        </w:rPr>
        <w:t xml:space="preserve">Certain columns such as city, region, or postal code, among many more, will not be useful in our analysis, as we know our data has been taken from </w:t>
      </w:r>
      <w:proofErr w:type="gramStart"/>
      <w:r>
        <w:rPr>
          <w:rFonts w:ascii="Times New Roman" w:eastAsia="Times New Roman" w:hAnsi="Times New Roman" w:cs="Times New Roman"/>
        </w:rPr>
        <w:t>Boston..</w:t>
      </w:r>
      <w:proofErr w:type="gramEnd"/>
      <w:r>
        <w:rPr>
          <w:rFonts w:ascii="Times New Roman" w:eastAsia="Times New Roman" w:hAnsi="Times New Roman" w:cs="Times New Roman"/>
        </w:rPr>
        <w:t xml:space="preserve"> </w:t>
      </w:r>
      <w:commentRangeEnd w:id="7"/>
      <w:r w:rsidR="005E1902">
        <w:rPr>
          <w:rStyle w:val="CommentReference"/>
        </w:rPr>
        <w:commentReference w:id="7"/>
      </w:r>
      <w:r>
        <w:rPr>
          <w:rFonts w:ascii="Times New Roman" w:eastAsia="Times New Roman" w:hAnsi="Times New Roman" w:cs="Times New Roman"/>
        </w:rPr>
        <w:t xml:space="preserve">Certain columns such </w:t>
      </w:r>
      <w:r w:rsidR="008329FD">
        <w:rPr>
          <w:rFonts w:ascii="Times New Roman" w:eastAsia="Times New Roman" w:hAnsi="Times New Roman" w:cs="Times New Roman"/>
        </w:rPr>
        <w:t>as</w:t>
      </w:r>
      <w:r>
        <w:rPr>
          <w:rFonts w:ascii="Times New Roman" w:eastAsia="Times New Roman" w:hAnsi="Times New Roman" w:cs="Times New Roman"/>
        </w:rPr>
        <w:t xml:space="preserve"> </w:t>
      </w:r>
      <w:proofErr w:type="spellStart"/>
      <w:r>
        <w:rPr>
          <w:rFonts w:ascii="Times New Roman" w:eastAsia="Times New Roman" w:hAnsi="Times New Roman" w:cs="Times New Roman"/>
        </w:rPr>
        <w:t>device_type</w:t>
      </w:r>
      <w:proofErr w:type="spellEnd"/>
      <w:r>
        <w:rPr>
          <w:rFonts w:ascii="Times New Roman" w:eastAsia="Times New Roman" w:hAnsi="Times New Roman" w:cs="Times New Roman"/>
        </w:rPr>
        <w:t xml:space="preserve"> may prove useful if we choose to look into </w:t>
      </w:r>
      <w:r w:rsidR="008329FD">
        <w:rPr>
          <w:rFonts w:ascii="Times New Roman" w:eastAsia="Times New Roman" w:hAnsi="Times New Roman" w:cs="Times New Roman"/>
        </w:rPr>
        <w:t xml:space="preserve">the </w:t>
      </w:r>
      <w:r>
        <w:rPr>
          <w:rFonts w:ascii="Times New Roman" w:eastAsia="Times New Roman" w:hAnsi="Times New Roman" w:cs="Times New Roman"/>
        </w:rPr>
        <w:t xml:space="preserve">demographics of individuals using public versus private </w:t>
      </w:r>
      <w:r>
        <w:rPr>
          <w:rFonts w:ascii="Times New Roman" w:eastAsia="Times New Roman" w:hAnsi="Times New Roman" w:cs="Times New Roman"/>
        </w:rPr>
        <w:lastRenderedPageBreak/>
        <w:t>transportation, however</w:t>
      </w:r>
      <w:r w:rsidR="008329FD">
        <w:rPr>
          <w:rFonts w:ascii="Times New Roman" w:eastAsia="Times New Roman" w:hAnsi="Times New Roman" w:cs="Times New Roman"/>
        </w:rPr>
        <w:t>,</w:t>
      </w:r>
      <w:r>
        <w:rPr>
          <w:rFonts w:ascii="Times New Roman" w:eastAsia="Times New Roman" w:hAnsi="Times New Roman" w:cs="Times New Roman"/>
        </w:rPr>
        <w:t xml:space="preserve"> this will come after collecting columns </w:t>
      </w:r>
      <w:r w:rsidR="008329FD">
        <w:rPr>
          <w:rFonts w:ascii="Times New Roman" w:eastAsia="Times New Roman" w:hAnsi="Times New Roman" w:cs="Times New Roman"/>
        </w:rPr>
        <w:t>that</w:t>
      </w:r>
      <w:r>
        <w:rPr>
          <w:rFonts w:ascii="Times New Roman" w:eastAsia="Times New Roman" w:hAnsi="Times New Roman" w:cs="Times New Roman"/>
        </w:rPr>
        <w:t xml:space="preserve"> fit </w:t>
      </w:r>
      <w:proofErr w:type="gramStart"/>
      <w:r>
        <w:rPr>
          <w:rFonts w:ascii="Times New Roman" w:eastAsia="Times New Roman" w:hAnsi="Times New Roman" w:cs="Times New Roman"/>
        </w:rPr>
        <w:t>observations</w:t>
      </w:r>
      <w:proofErr w:type="gramEnd"/>
      <w:r>
        <w:rPr>
          <w:rFonts w:ascii="Times New Roman" w:eastAsia="Times New Roman" w:hAnsi="Times New Roman" w:cs="Times New Roman"/>
        </w:rPr>
        <w:t xml:space="preserve"> we are interested in. We will need to remove duplicates, </w:t>
      </w:r>
      <w:r w:rsidR="008329FD">
        <w:rPr>
          <w:rFonts w:ascii="Times New Roman" w:eastAsia="Times New Roman" w:hAnsi="Times New Roman" w:cs="Times New Roman"/>
        </w:rPr>
        <w:t xml:space="preserve">and </w:t>
      </w:r>
      <w:r>
        <w:rPr>
          <w:rFonts w:ascii="Times New Roman" w:eastAsia="Times New Roman" w:hAnsi="Times New Roman" w:cs="Times New Roman"/>
        </w:rPr>
        <w:t xml:space="preserve">empty entries, in both rows and columns. </w:t>
      </w:r>
    </w:p>
    <w:p w14:paraId="00000006" w14:textId="2F627645" w:rsidR="002B4C2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From this</w:t>
      </w:r>
      <w:r w:rsidR="008329FD">
        <w:rPr>
          <w:rFonts w:ascii="Times New Roman" w:eastAsia="Times New Roman" w:hAnsi="Times New Roman" w:cs="Times New Roman"/>
        </w:rPr>
        <w:t>,</w:t>
      </w:r>
      <w:r>
        <w:rPr>
          <w:rFonts w:ascii="Times New Roman" w:eastAsia="Times New Roman" w:hAnsi="Times New Roman" w:cs="Times New Roman"/>
        </w:rPr>
        <w:t xml:space="preserve"> </w:t>
      </w:r>
      <w:commentRangeStart w:id="8"/>
      <w:r>
        <w:rPr>
          <w:rFonts w:ascii="Times New Roman" w:eastAsia="Times New Roman" w:hAnsi="Times New Roman" w:cs="Times New Roman"/>
        </w:rPr>
        <w:t>we can look at the proportion of different people using public transportation versus private transportation and be able to infer the consequences of each distribution, whatever it may be</w:t>
      </w:r>
      <w:commentRangeEnd w:id="8"/>
      <w:r w:rsidR="005E1902">
        <w:rPr>
          <w:rStyle w:val="CommentReference"/>
        </w:rPr>
        <w:commentReference w:id="8"/>
      </w:r>
      <w:r>
        <w:rPr>
          <w:rFonts w:ascii="Times New Roman" w:eastAsia="Times New Roman" w:hAnsi="Times New Roman" w:cs="Times New Roman"/>
        </w:rPr>
        <w:t>.</w:t>
      </w:r>
    </w:p>
    <w:p w14:paraId="00000007" w14:textId="77777777" w:rsidR="002B4C21" w:rsidRDefault="00000000">
      <w:pPr>
        <w:pStyle w:val="Heading1"/>
        <w:spacing w:line="480" w:lineRule="auto"/>
        <w:rPr>
          <w:rFonts w:ascii="Times New Roman" w:eastAsia="Times New Roman" w:hAnsi="Times New Roman" w:cs="Times New Roman"/>
          <w:b/>
          <w:sz w:val="22"/>
          <w:szCs w:val="22"/>
        </w:rPr>
      </w:pPr>
      <w:bookmarkStart w:id="9" w:name="_2gju975zmjro" w:colFirst="0" w:colLast="0"/>
      <w:bookmarkEnd w:id="9"/>
      <w:r>
        <w:rPr>
          <w:rFonts w:ascii="Times New Roman" w:eastAsia="Times New Roman" w:hAnsi="Times New Roman" w:cs="Times New Roman"/>
          <w:b/>
          <w:sz w:val="22"/>
          <w:szCs w:val="22"/>
        </w:rPr>
        <w:t xml:space="preserve">III) Main challenge in answering the question  </w:t>
      </w:r>
    </w:p>
    <w:p w14:paraId="00000008" w14:textId="04AC68F5" w:rsidR="002B4C2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One challenge our project has is determining which questions to focus on answering and therefore, which dependent and independent variables to include. </w:t>
      </w:r>
      <w:proofErr w:type="gramStart"/>
      <w:r>
        <w:rPr>
          <w:rFonts w:ascii="Times New Roman" w:eastAsia="Times New Roman" w:hAnsi="Times New Roman" w:cs="Times New Roman"/>
        </w:rPr>
        <w:t>The places and patterns dataset,</w:t>
      </w:r>
      <w:proofErr w:type="gramEnd"/>
      <w:r>
        <w:rPr>
          <w:rFonts w:ascii="Times New Roman" w:eastAsia="Times New Roman" w:hAnsi="Times New Roman" w:cs="Times New Roman"/>
        </w:rPr>
        <w:t xml:space="preserve"> merged together </w:t>
      </w:r>
      <w:r w:rsidR="008329FD">
        <w:rPr>
          <w:rFonts w:ascii="Times New Roman" w:eastAsia="Times New Roman" w:hAnsi="Times New Roman" w:cs="Times New Roman"/>
        </w:rPr>
        <w:t>include</w:t>
      </w:r>
      <w:r>
        <w:rPr>
          <w:rFonts w:ascii="Times New Roman" w:eastAsia="Times New Roman" w:hAnsi="Times New Roman" w:cs="Times New Roman"/>
        </w:rPr>
        <w:t xml:space="preserve"> many possible directions to take regarding the usage of both personal cars and public transportation. </w:t>
      </w:r>
      <w:commentRangeStart w:id="10"/>
      <w:r>
        <w:rPr>
          <w:rFonts w:ascii="Times New Roman" w:eastAsia="Times New Roman" w:hAnsi="Times New Roman" w:cs="Times New Roman"/>
        </w:rPr>
        <w:t xml:space="preserve">While analyzing the direction we want this project to take, we made the decision to focus on analyzing </w:t>
      </w:r>
      <w:r w:rsidR="008329FD">
        <w:rPr>
          <w:rFonts w:ascii="Times New Roman" w:eastAsia="Times New Roman" w:hAnsi="Times New Roman" w:cs="Times New Roman"/>
        </w:rPr>
        <w:t xml:space="preserve">the </w:t>
      </w:r>
      <w:r>
        <w:rPr>
          <w:rFonts w:ascii="Times New Roman" w:eastAsia="Times New Roman" w:hAnsi="Times New Roman" w:cs="Times New Roman"/>
        </w:rPr>
        <w:t xml:space="preserve">relative change between </w:t>
      </w:r>
      <w:r w:rsidR="008329FD">
        <w:rPr>
          <w:rFonts w:ascii="Times New Roman" w:eastAsia="Times New Roman" w:hAnsi="Times New Roman" w:cs="Times New Roman"/>
        </w:rPr>
        <w:t xml:space="preserve">the </w:t>
      </w:r>
      <w:r>
        <w:rPr>
          <w:rFonts w:ascii="Times New Roman" w:eastAsia="Times New Roman" w:hAnsi="Times New Roman" w:cs="Times New Roman"/>
        </w:rPr>
        <w:t xml:space="preserve">popularity </w:t>
      </w:r>
      <w:r w:rsidR="008329FD">
        <w:rPr>
          <w:rFonts w:ascii="Times New Roman" w:eastAsia="Times New Roman" w:hAnsi="Times New Roman" w:cs="Times New Roman"/>
        </w:rPr>
        <w:t>of</w:t>
      </w:r>
      <w:r>
        <w:rPr>
          <w:rFonts w:ascii="Times New Roman" w:eastAsia="Times New Roman" w:hAnsi="Times New Roman" w:cs="Times New Roman"/>
        </w:rPr>
        <w:t xml:space="preserve"> private and public transportation </w:t>
      </w:r>
      <w:r w:rsidR="008329FD">
        <w:rPr>
          <w:rFonts w:ascii="Times New Roman" w:eastAsia="Times New Roman" w:hAnsi="Times New Roman" w:cs="Times New Roman"/>
        </w:rPr>
        <w:t>from</w:t>
      </w:r>
      <w:r>
        <w:rPr>
          <w:rFonts w:ascii="Times New Roman" w:eastAsia="Times New Roman" w:hAnsi="Times New Roman" w:cs="Times New Roman"/>
        </w:rPr>
        <w:t xml:space="preserve"> January 2022 through September of the same year. </w:t>
      </w:r>
      <w:commentRangeEnd w:id="10"/>
      <w:r w:rsidR="0085526D">
        <w:rPr>
          <w:rStyle w:val="CommentReference"/>
        </w:rPr>
        <w:commentReference w:id="10"/>
      </w:r>
    </w:p>
    <w:p w14:paraId="00000009" w14:textId="77777777" w:rsidR="002B4C21" w:rsidRDefault="00000000">
      <w:pPr>
        <w:spacing w:line="480" w:lineRule="auto"/>
        <w:ind w:firstLine="720"/>
        <w:rPr>
          <w:rFonts w:ascii="Times New Roman" w:eastAsia="Times New Roman" w:hAnsi="Times New Roman" w:cs="Times New Roman"/>
        </w:rPr>
      </w:pPr>
      <w:commentRangeStart w:id="11"/>
      <w:r>
        <w:rPr>
          <w:rFonts w:ascii="Times New Roman" w:eastAsia="Times New Roman" w:hAnsi="Times New Roman" w:cs="Times New Roman"/>
        </w:rPr>
        <w:t xml:space="preserve">Another challenge we face is the number of rows that will be plausible to analyze. By deciding on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questions, there will be specific criteria that each observation will have to meet, which concludes in a small fraction of the total merged dataset, since the POIs we will analyze only concern public transportation and parking services. </w:t>
      </w:r>
    </w:p>
    <w:p w14:paraId="0000000A" w14:textId="77777777" w:rsidR="002B4C2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The final noteworthy challenge our project will face is our results and more specifically the applicability of our results. The tests and analysis that we will do on our dataset will be limited to the observations that meet our criteria of acceptable data entries, as discussed prior– entries missing data and duplicates will not be included. While our methods can be thorough, we may not be able to draw any clear conclusions about the “whole picture”, because of the insufficient sample size.</w:t>
      </w:r>
      <w:commentRangeEnd w:id="11"/>
      <w:r w:rsidR="0085526D">
        <w:rPr>
          <w:rStyle w:val="CommentReference"/>
        </w:rPr>
        <w:commentReference w:id="11"/>
      </w:r>
    </w:p>
    <w:p w14:paraId="0000000B" w14:textId="77777777" w:rsidR="002B4C21" w:rsidRDefault="00000000">
      <w:pPr>
        <w:pStyle w:val="Heading1"/>
        <w:spacing w:line="480" w:lineRule="auto"/>
        <w:rPr>
          <w:rFonts w:ascii="Times New Roman" w:eastAsia="Times New Roman" w:hAnsi="Times New Roman" w:cs="Times New Roman"/>
          <w:b/>
          <w:sz w:val="22"/>
          <w:szCs w:val="22"/>
        </w:rPr>
      </w:pPr>
      <w:bookmarkStart w:id="12" w:name="_2h6uq3oc0vgk" w:colFirst="0" w:colLast="0"/>
      <w:bookmarkEnd w:id="12"/>
      <w:r>
        <w:rPr>
          <w:rFonts w:ascii="Times New Roman" w:eastAsia="Times New Roman" w:hAnsi="Times New Roman" w:cs="Times New Roman"/>
          <w:b/>
          <w:sz w:val="22"/>
          <w:szCs w:val="22"/>
        </w:rPr>
        <w:t>IV) Data manipulation to answer the question</w:t>
      </w:r>
    </w:p>
    <w:p w14:paraId="0000000C" w14:textId="77777777" w:rsidR="002B4C2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We need to do basic data cleaning to our data set so that our analysis is based on sound and valid observations. This will also make sure the analysis yields reliable and meaningful insights. </w:t>
      </w:r>
    </w:p>
    <w:p w14:paraId="0000000D" w14:textId="77777777" w:rsidR="002B4C21" w:rsidRDefault="00000000">
      <w:pPr>
        <w:spacing w:line="480" w:lineRule="auto"/>
        <w:rPr>
          <w:rFonts w:ascii="Times New Roman" w:eastAsia="Times New Roman" w:hAnsi="Times New Roman" w:cs="Times New Roman"/>
        </w:rPr>
      </w:pPr>
      <w:r>
        <w:rPr>
          <w:rFonts w:ascii="Times New Roman" w:eastAsia="Times New Roman" w:hAnsi="Times New Roman" w:cs="Times New Roman"/>
        </w:rPr>
        <w:t>The following methods will be used:</w:t>
      </w:r>
    </w:p>
    <w:p w14:paraId="0000000E" w14:textId="239F5C72" w:rsidR="002B4C2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lastRenderedPageBreak/>
        <w:t>To begin, we are planning to remove duplicate and/or irrelevant columns. This can be done by looking at the data set and deciding if we keep all the columns. Given the nature of joining two existing datasets, the merge data set contains a few duplicate columns</w:t>
      </w:r>
      <w:r w:rsidR="008329FD">
        <w:rPr>
          <w:rFonts w:ascii="Times New Roman" w:eastAsia="Times New Roman" w:hAnsi="Times New Roman" w:cs="Times New Roman"/>
        </w:rPr>
        <w:t xml:space="preserve"> </w:t>
      </w:r>
      <w:r>
        <w:rPr>
          <w:rFonts w:ascii="Times New Roman" w:eastAsia="Times New Roman" w:hAnsi="Times New Roman" w:cs="Times New Roman"/>
        </w:rPr>
        <w:t xml:space="preserve">such as City, State, Zip Code, Brand, etc. Likewise, we can also see that there are several columns in the dataset that may not be useful enough for our analysis, for example, the Parent </w:t>
      </w:r>
      <w:proofErr w:type="spellStart"/>
      <w:r>
        <w:rPr>
          <w:rFonts w:ascii="Times New Roman" w:eastAsia="Times New Roman" w:hAnsi="Times New Roman" w:cs="Times New Roman"/>
        </w:rPr>
        <w:t>Placekey</w:t>
      </w:r>
      <w:proofErr w:type="spellEnd"/>
      <w:r>
        <w:rPr>
          <w:rFonts w:ascii="Times New Roman" w:eastAsia="Times New Roman" w:hAnsi="Times New Roman" w:cs="Times New Roman"/>
        </w:rPr>
        <w:t xml:space="preserve"> and phone number </w:t>
      </w:r>
      <w:r w:rsidR="008329FD">
        <w:rPr>
          <w:rFonts w:ascii="Times New Roman" w:eastAsia="Times New Roman" w:hAnsi="Times New Roman" w:cs="Times New Roman"/>
        </w:rPr>
        <w:t>columns.</w:t>
      </w:r>
      <w:r>
        <w:rPr>
          <w:rFonts w:ascii="Times New Roman" w:eastAsia="Times New Roman" w:hAnsi="Times New Roman" w:cs="Times New Roman"/>
        </w:rPr>
        <w:t xml:space="preserve"> Removing duplicate and irrelevant columns can make our data set thinner, smaller, and overall, easier to manipulate. This will create</w:t>
      </w:r>
      <w:r w:rsidR="008329FD">
        <w:rPr>
          <w:rFonts w:ascii="Times New Roman" w:eastAsia="Times New Roman" w:hAnsi="Times New Roman" w:cs="Times New Roman"/>
        </w:rPr>
        <w:t xml:space="preserve"> </w:t>
      </w:r>
      <w:r>
        <w:rPr>
          <w:rFonts w:ascii="Times New Roman" w:eastAsia="Times New Roman" w:hAnsi="Times New Roman" w:cs="Times New Roman"/>
        </w:rPr>
        <w:t xml:space="preserve">a more meaningful data analysis and a more robust performance overall. </w:t>
      </w:r>
    </w:p>
    <w:p w14:paraId="0000000F" w14:textId="249A7BF5" w:rsidR="002B4C2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Next, we can identify potential structural errors. It may not be the case for our </w:t>
      </w:r>
      <w:proofErr w:type="spellStart"/>
      <w:r>
        <w:rPr>
          <w:rFonts w:ascii="Times New Roman" w:eastAsia="Times New Roman" w:hAnsi="Times New Roman" w:cs="Times New Roman"/>
        </w:rPr>
        <w:t>SafeGraph</w:t>
      </w:r>
      <w:proofErr w:type="spellEnd"/>
      <w:r>
        <w:rPr>
          <w:rFonts w:ascii="Times New Roman" w:eastAsia="Times New Roman" w:hAnsi="Times New Roman" w:cs="Times New Roman"/>
        </w:rPr>
        <w:t xml:space="preserve"> dataset, but it’s vital to check whether we have structural errors here. Common errors include multiple expressions for empty values, inconsistent data types within columns, or misplaced data in columns. By screening the </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 xml:space="preserve"> we have, we can make sure if the data set has clearly incorrect column types. We can make sure </w:t>
      </w:r>
      <w:r w:rsidR="008329FD">
        <w:rPr>
          <w:rFonts w:ascii="Times New Roman" w:eastAsia="Times New Roman" w:hAnsi="Times New Roman" w:cs="Times New Roman"/>
        </w:rPr>
        <w:t>that</w:t>
      </w:r>
      <w:r>
        <w:rPr>
          <w:rFonts w:ascii="Times New Roman" w:eastAsia="Times New Roman" w:hAnsi="Times New Roman" w:cs="Times New Roman"/>
        </w:rPr>
        <w:t xml:space="preserve"> columns consisting of </w:t>
      </w:r>
      <w:r w:rsidR="008329FD">
        <w:rPr>
          <w:rFonts w:ascii="Times New Roman" w:eastAsia="Times New Roman" w:hAnsi="Times New Roman" w:cs="Times New Roman"/>
        </w:rPr>
        <w:t>strings</w:t>
      </w:r>
      <w:r>
        <w:rPr>
          <w:rFonts w:ascii="Times New Roman" w:eastAsia="Times New Roman" w:hAnsi="Times New Roman" w:cs="Times New Roman"/>
        </w:rPr>
        <w:t>, numeric values, and date times are correct.</w:t>
      </w:r>
    </w:p>
    <w:p w14:paraId="00000010" w14:textId="3D6EB53B" w:rsidR="002B4C21" w:rsidRDefault="00000000">
      <w:pP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Our third step is to find outliers and determine whether to exclude them. We have </w:t>
      </w:r>
      <w:proofErr w:type="gramStart"/>
      <w:r>
        <w:rPr>
          <w:rFonts w:ascii="Times New Roman" w:eastAsia="Times New Roman" w:hAnsi="Times New Roman" w:cs="Times New Roman"/>
        </w:rPr>
        <w:t>a number of</w:t>
      </w:r>
      <w:proofErr w:type="gramEnd"/>
      <w:r>
        <w:rPr>
          <w:rFonts w:ascii="Times New Roman" w:eastAsia="Times New Roman" w:hAnsi="Times New Roman" w:cs="Times New Roman"/>
        </w:rPr>
        <w:t xml:space="preserve"> methods to determine if we have outliers in some of the most important numeric columns. Given the relatively simple nature of the numeric columns we have, it makes sense to use sample variance methods to see how the data is distributed. We still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see whether it’s suitable to exclude the outliers. It is very unlikely we have extreme values for Visit Counts, Distance </w:t>
      </w:r>
      <w:r w:rsidR="008329FD">
        <w:rPr>
          <w:rFonts w:ascii="Times New Roman" w:eastAsia="Times New Roman" w:hAnsi="Times New Roman" w:cs="Times New Roman"/>
        </w:rPr>
        <w:t>f</w:t>
      </w:r>
      <w:r>
        <w:rPr>
          <w:rFonts w:ascii="Times New Roman" w:eastAsia="Times New Roman" w:hAnsi="Times New Roman" w:cs="Times New Roman"/>
        </w:rPr>
        <w:t>rom Home, etc.</w:t>
      </w:r>
    </w:p>
    <w:p w14:paraId="00000011" w14:textId="6A976961" w:rsidR="002B4C21" w:rsidRDefault="00000000">
      <w:pPr>
        <w:pBdr>
          <w:top w:val="nil"/>
          <w:left w:val="nil"/>
          <w:bottom w:val="nil"/>
          <w:right w:val="nil"/>
          <w:between w:val="nil"/>
        </w:pBdr>
        <w:spacing w:line="480" w:lineRule="auto"/>
        <w:ind w:firstLine="720"/>
        <w:rPr>
          <w:rFonts w:ascii="Times New Roman" w:eastAsia="Times New Roman" w:hAnsi="Times New Roman" w:cs="Times New Roman"/>
        </w:rPr>
      </w:pPr>
      <w:r>
        <w:rPr>
          <w:rFonts w:ascii="Times New Roman" w:eastAsia="Times New Roman" w:hAnsi="Times New Roman" w:cs="Times New Roman"/>
        </w:rPr>
        <w:t xml:space="preserve">The last step we are planning to do is handling missing values in observations: even though we are excluding many irrelevant columns </w:t>
      </w:r>
      <w:r w:rsidR="008329FD">
        <w:rPr>
          <w:rFonts w:ascii="Times New Roman" w:eastAsia="Times New Roman" w:hAnsi="Times New Roman" w:cs="Times New Roman"/>
        </w:rPr>
        <w:t>from</w:t>
      </w:r>
      <w:r>
        <w:rPr>
          <w:rFonts w:ascii="Times New Roman" w:eastAsia="Times New Roman" w:hAnsi="Times New Roman" w:cs="Times New Roman"/>
        </w:rPr>
        <w:t xml:space="preserve"> our analysis, it’s inevitable that we still have missing values in the columns that we are interested in. We are planning to look at some of the important columns to investigate whether there are missing values and whether we should eliminate the observations or fill </w:t>
      </w:r>
      <w:r w:rsidR="008329FD">
        <w:rPr>
          <w:rFonts w:ascii="Times New Roman" w:eastAsia="Times New Roman" w:hAnsi="Times New Roman" w:cs="Times New Roman"/>
        </w:rPr>
        <w:t xml:space="preserve">them </w:t>
      </w:r>
      <w:r>
        <w:rPr>
          <w:rFonts w:ascii="Times New Roman" w:eastAsia="Times New Roman" w:hAnsi="Times New Roman" w:cs="Times New Roman"/>
        </w:rPr>
        <w:t>in with other statistical numbers.</w:t>
      </w:r>
    </w:p>
    <w:p w14:paraId="0B9D7799" w14:textId="3301DED5" w:rsidR="00F879EC" w:rsidRDefault="00F879EC">
      <w:pPr>
        <w:pBdr>
          <w:top w:val="nil"/>
          <w:left w:val="nil"/>
          <w:bottom w:val="nil"/>
          <w:right w:val="nil"/>
          <w:between w:val="nil"/>
        </w:pBdr>
        <w:spacing w:line="480" w:lineRule="auto"/>
        <w:ind w:firstLine="720"/>
        <w:rPr>
          <w:rFonts w:ascii="Times New Roman" w:eastAsia="Times New Roman" w:hAnsi="Times New Roman" w:cs="Times New Roman"/>
        </w:rPr>
      </w:pPr>
    </w:p>
    <w:p w14:paraId="02128109" w14:textId="77777777" w:rsidR="00F879EC" w:rsidRDefault="00F879EC" w:rsidP="00F879EC">
      <w:pPr>
        <w:rPr>
          <w:ins w:id="13" w:author="Yeabin Moon" w:date="2022-11-06T16:46:00Z"/>
          <w:rFonts w:ascii="Georgia" w:eastAsia="Times New Roman" w:hAnsi="Georgia" w:cs="Times New Roman"/>
        </w:rPr>
      </w:pPr>
      <w:ins w:id="14" w:author="Yeabin Moon" w:date="2022-11-06T16:46:00Z">
        <w:r w:rsidRPr="00127E9F">
          <w:rPr>
            <w:rFonts w:ascii="Georgia" w:eastAsia="Times New Roman" w:hAnsi="Georgia" w:cs="Times New Roman"/>
          </w:rPr>
          <w:t xml:space="preserve">I really liked Part I. The questions are not only well-defined, and they address significant matters in real life. Analyzing the public transportation and parking services would provide some hints to your questions, although the link is relatively weak. We might infer the </w:t>
        </w:r>
        <w:r w:rsidRPr="00127E9F">
          <w:rPr>
            <w:rFonts w:ascii="Georgia" w:eastAsia="Times New Roman" w:hAnsi="Georgia" w:cs="Times New Roman"/>
          </w:rPr>
          <w:lastRenderedPageBreak/>
          <w:t>transportation choices from the traffic on these POIs, but we need a more convincing story to work on this project. We need to add/update them.</w:t>
        </w:r>
      </w:ins>
    </w:p>
    <w:p w14:paraId="1AECD72A" w14:textId="77777777" w:rsidR="00F879EC" w:rsidRPr="00127E9F" w:rsidRDefault="00F879EC" w:rsidP="00F879EC">
      <w:pPr>
        <w:rPr>
          <w:ins w:id="15" w:author="Yeabin Moon" w:date="2022-11-06T16:46:00Z"/>
          <w:rFonts w:ascii="Georgia" w:eastAsia="Times New Roman" w:hAnsi="Georgia" w:cs="Times New Roman"/>
        </w:rPr>
      </w:pPr>
    </w:p>
    <w:p w14:paraId="0B073623" w14:textId="77777777" w:rsidR="00F879EC" w:rsidRPr="00127E9F" w:rsidRDefault="00F879EC" w:rsidP="00F879EC">
      <w:pPr>
        <w:rPr>
          <w:ins w:id="16" w:author="Yeabin Moon" w:date="2022-11-06T16:46:00Z"/>
          <w:rFonts w:ascii="Georgia" w:eastAsia="Times New Roman" w:hAnsi="Georgia" w:cs="Times New Roman"/>
        </w:rPr>
      </w:pPr>
      <w:ins w:id="17" w:author="Yeabin Moon" w:date="2022-11-06T16:46:00Z">
        <w:r w:rsidRPr="00127E9F">
          <w:rPr>
            <w:rFonts w:ascii="Georgia" w:eastAsia="Times New Roman" w:hAnsi="Georgia" w:cs="Times New Roman"/>
          </w:rPr>
          <w:t>Here is what I want you to do</w:t>
        </w:r>
        <w:r>
          <w:rPr>
            <w:rFonts w:ascii="Georgia" w:eastAsia="Times New Roman" w:hAnsi="Georgia" w:cs="Times New Roman"/>
          </w:rPr>
          <w:t>:</w:t>
        </w:r>
      </w:ins>
    </w:p>
    <w:p w14:paraId="2EB498F5" w14:textId="77777777" w:rsidR="00F879EC" w:rsidRPr="00127E9F" w:rsidRDefault="00F879EC" w:rsidP="00F879EC">
      <w:pPr>
        <w:rPr>
          <w:ins w:id="18" w:author="Yeabin Moon" w:date="2022-11-06T16:46:00Z"/>
          <w:rFonts w:ascii="Georgia" w:eastAsia="Times New Roman" w:hAnsi="Georgia" w:cs="Times New Roman"/>
        </w:rPr>
      </w:pPr>
    </w:p>
    <w:p w14:paraId="615CCA57" w14:textId="77777777" w:rsidR="00F879EC" w:rsidRPr="00127E9F" w:rsidRDefault="00F879EC" w:rsidP="00F879EC">
      <w:pPr>
        <w:pStyle w:val="ListParagraph"/>
        <w:numPr>
          <w:ilvl w:val="0"/>
          <w:numId w:val="1"/>
        </w:numPr>
        <w:rPr>
          <w:ins w:id="19" w:author="Yeabin Moon" w:date="2022-11-06T16:46:00Z"/>
          <w:rFonts w:ascii="Georgia" w:hAnsi="Georgia"/>
        </w:rPr>
      </w:pPr>
      <w:ins w:id="20" w:author="Yeabin Moon" w:date="2022-11-06T16:46:00Z">
        <w:r w:rsidRPr="00127E9F">
          <w:rPr>
            <w:rFonts w:ascii="Georgia" w:eastAsia="Times New Roman" w:hAnsi="Georgia" w:cs="Times New Roman"/>
          </w:rPr>
          <w:t>Find all the POIs relevant to the public transportation and parking services</w:t>
        </w:r>
      </w:ins>
    </w:p>
    <w:p w14:paraId="3FCB558E" w14:textId="77777777" w:rsidR="00F879EC" w:rsidRPr="00127E9F" w:rsidRDefault="00F879EC" w:rsidP="00F879EC">
      <w:pPr>
        <w:pStyle w:val="ListParagraph"/>
        <w:numPr>
          <w:ilvl w:val="1"/>
          <w:numId w:val="1"/>
        </w:numPr>
        <w:rPr>
          <w:ins w:id="21" w:author="Yeabin Moon" w:date="2022-11-06T16:46:00Z"/>
          <w:rFonts w:ascii="Georgia" w:hAnsi="Georgia"/>
        </w:rPr>
      </w:pPr>
      <w:ins w:id="22" w:author="Yeabin Moon" w:date="2022-11-06T16:46:00Z">
        <w:r w:rsidRPr="00127E9F">
          <w:rPr>
            <w:rFonts w:ascii="Georgia" w:eastAsia="Times New Roman" w:hAnsi="Georgia" w:cs="Times New Roman"/>
          </w:rPr>
          <w:t>Provide me the specific ways in words</w:t>
        </w:r>
      </w:ins>
    </w:p>
    <w:p w14:paraId="769DFC47" w14:textId="77777777" w:rsidR="00F879EC" w:rsidRPr="00127E9F" w:rsidRDefault="00F879EC" w:rsidP="00F879EC">
      <w:pPr>
        <w:pStyle w:val="ListParagraph"/>
        <w:numPr>
          <w:ilvl w:val="2"/>
          <w:numId w:val="1"/>
        </w:numPr>
        <w:rPr>
          <w:ins w:id="23" w:author="Yeabin Moon" w:date="2022-11-06T16:46:00Z"/>
          <w:rFonts w:ascii="Georgia" w:hAnsi="Georgia"/>
        </w:rPr>
      </w:pPr>
      <w:ins w:id="24" w:author="Yeabin Moon" w:date="2022-11-06T16:46:00Z">
        <w:r w:rsidRPr="00127E9F">
          <w:rPr>
            <w:rFonts w:ascii="Georgia" w:eastAsia="Times New Roman" w:hAnsi="Georgia" w:cs="Times New Roman"/>
          </w:rPr>
          <w:t xml:space="preserve">The list of keywords in </w:t>
        </w:r>
        <w:proofErr w:type="spellStart"/>
        <w:r w:rsidRPr="00127E9F">
          <w:rPr>
            <w:rFonts w:ascii="Georgia" w:eastAsia="Times New Roman" w:hAnsi="Georgia" w:cs="Times New Roman"/>
          </w:rPr>
          <w:t>top_category</w:t>
        </w:r>
        <w:proofErr w:type="spellEnd"/>
        <w:r w:rsidRPr="00127E9F">
          <w:rPr>
            <w:rFonts w:ascii="Georgia" w:eastAsia="Times New Roman" w:hAnsi="Georgia" w:cs="Times New Roman"/>
          </w:rPr>
          <w:t xml:space="preserve"> and </w:t>
        </w:r>
        <w:proofErr w:type="spellStart"/>
        <w:r w:rsidRPr="00127E9F">
          <w:rPr>
            <w:rFonts w:ascii="Georgia" w:eastAsia="Times New Roman" w:hAnsi="Georgia" w:cs="Times New Roman"/>
          </w:rPr>
          <w:t>sub_category</w:t>
        </w:r>
        <w:proofErr w:type="spellEnd"/>
      </w:ins>
    </w:p>
    <w:p w14:paraId="25E42BE0" w14:textId="77777777" w:rsidR="00F879EC" w:rsidRPr="00127E9F" w:rsidRDefault="00F879EC" w:rsidP="00F879EC">
      <w:pPr>
        <w:pStyle w:val="ListParagraph"/>
        <w:numPr>
          <w:ilvl w:val="2"/>
          <w:numId w:val="1"/>
        </w:numPr>
        <w:rPr>
          <w:ins w:id="25" w:author="Yeabin Moon" w:date="2022-11-06T16:46:00Z"/>
          <w:rFonts w:ascii="Georgia" w:hAnsi="Georgia"/>
        </w:rPr>
      </w:pPr>
      <w:ins w:id="26" w:author="Yeabin Moon" w:date="2022-11-06T16:46:00Z">
        <w:r w:rsidRPr="00127E9F">
          <w:rPr>
            <w:rFonts w:ascii="Georgia" w:eastAsia="Times New Roman" w:hAnsi="Georgia" w:cs="Times New Roman"/>
          </w:rPr>
          <w:t>The list of NAICS code</w:t>
        </w:r>
      </w:ins>
    </w:p>
    <w:p w14:paraId="3D74026C" w14:textId="77777777" w:rsidR="00F879EC" w:rsidRPr="00127E9F" w:rsidRDefault="00F879EC" w:rsidP="00F879EC">
      <w:pPr>
        <w:pStyle w:val="ListParagraph"/>
        <w:numPr>
          <w:ilvl w:val="2"/>
          <w:numId w:val="1"/>
        </w:numPr>
        <w:rPr>
          <w:ins w:id="27" w:author="Yeabin Moon" w:date="2022-11-06T16:46:00Z"/>
          <w:rFonts w:ascii="Georgia" w:hAnsi="Georgia"/>
        </w:rPr>
      </w:pPr>
      <w:ins w:id="28" w:author="Yeabin Moon" w:date="2022-11-06T16:46:00Z">
        <w:r w:rsidRPr="00127E9F">
          <w:rPr>
            <w:rFonts w:ascii="Georgia" w:eastAsia="Times New Roman" w:hAnsi="Georgia" w:cs="Times New Roman"/>
          </w:rPr>
          <w:t>Are there POIs could not be filtered out using the methods in (</w:t>
        </w:r>
        <w:proofErr w:type="spellStart"/>
        <w:r w:rsidRPr="00127E9F">
          <w:rPr>
            <w:rFonts w:ascii="Georgia" w:eastAsia="Times New Roman" w:hAnsi="Georgia" w:cs="Times New Roman"/>
          </w:rPr>
          <w:t>i</w:t>
        </w:r>
        <w:proofErr w:type="spellEnd"/>
        <w:r w:rsidRPr="00127E9F">
          <w:rPr>
            <w:rFonts w:ascii="Georgia" w:eastAsia="Times New Roman" w:hAnsi="Georgia" w:cs="Times New Roman"/>
          </w:rPr>
          <w:t>) and (ii)</w:t>
        </w:r>
      </w:ins>
    </w:p>
    <w:p w14:paraId="268DBF1B" w14:textId="77777777" w:rsidR="00F879EC" w:rsidRPr="00127E9F" w:rsidRDefault="00F879EC" w:rsidP="00F879EC">
      <w:pPr>
        <w:pStyle w:val="ListParagraph"/>
        <w:numPr>
          <w:ilvl w:val="3"/>
          <w:numId w:val="1"/>
        </w:numPr>
        <w:rPr>
          <w:ins w:id="29" w:author="Yeabin Moon" w:date="2022-11-06T16:46:00Z"/>
          <w:rFonts w:ascii="Georgia" w:hAnsi="Georgia"/>
        </w:rPr>
      </w:pPr>
      <w:ins w:id="30" w:author="Yeabin Moon" w:date="2022-11-06T16:46:00Z">
        <w:r w:rsidRPr="00127E9F">
          <w:rPr>
            <w:rFonts w:ascii="Georgia" w:hAnsi="Georgia"/>
          </w:rPr>
          <w:t>If so, how could you find them?</w:t>
        </w:r>
      </w:ins>
    </w:p>
    <w:p w14:paraId="26E9286E" w14:textId="77777777" w:rsidR="00F879EC" w:rsidRPr="00127E9F" w:rsidRDefault="00F879EC" w:rsidP="00F879EC">
      <w:pPr>
        <w:pStyle w:val="ListParagraph"/>
        <w:numPr>
          <w:ilvl w:val="1"/>
          <w:numId w:val="1"/>
        </w:numPr>
        <w:rPr>
          <w:ins w:id="31" w:author="Yeabin Moon" w:date="2022-11-06T16:46:00Z"/>
          <w:rFonts w:ascii="Georgia" w:hAnsi="Georgia"/>
        </w:rPr>
      </w:pPr>
      <w:ins w:id="32" w:author="Yeabin Moon" w:date="2022-11-06T16:46:00Z">
        <w:r w:rsidRPr="00127E9F">
          <w:rPr>
            <w:rFonts w:ascii="Georgia" w:hAnsi="Georgia"/>
          </w:rPr>
          <w:t xml:space="preserve">Provide me the result </w:t>
        </w:r>
      </w:ins>
    </w:p>
    <w:p w14:paraId="59C0D196" w14:textId="77777777" w:rsidR="00F879EC" w:rsidRPr="00127E9F" w:rsidRDefault="00F879EC" w:rsidP="00F879EC">
      <w:pPr>
        <w:pStyle w:val="ListParagraph"/>
        <w:numPr>
          <w:ilvl w:val="2"/>
          <w:numId w:val="1"/>
        </w:numPr>
        <w:rPr>
          <w:ins w:id="33" w:author="Yeabin Moon" w:date="2022-11-06T16:46:00Z"/>
          <w:rFonts w:ascii="Georgia" w:hAnsi="Georgia"/>
        </w:rPr>
      </w:pPr>
      <w:ins w:id="34" w:author="Yeabin Moon" w:date="2022-11-06T16:46:00Z">
        <w:r w:rsidRPr="00127E9F">
          <w:rPr>
            <w:rFonts w:ascii="Georgia" w:hAnsi="Georgia"/>
          </w:rPr>
          <w:t>Summary statistics of POIs</w:t>
        </w:r>
      </w:ins>
    </w:p>
    <w:p w14:paraId="55354839" w14:textId="77777777" w:rsidR="00F879EC" w:rsidRPr="00127E9F" w:rsidRDefault="00F879EC" w:rsidP="00F879EC">
      <w:pPr>
        <w:pStyle w:val="ListParagraph"/>
        <w:numPr>
          <w:ilvl w:val="2"/>
          <w:numId w:val="1"/>
        </w:numPr>
        <w:rPr>
          <w:ins w:id="35" w:author="Yeabin Moon" w:date="2022-11-06T16:46:00Z"/>
          <w:rFonts w:ascii="Georgia" w:hAnsi="Georgia"/>
        </w:rPr>
      </w:pPr>
      <w:ins w:id="36" w:author="Yeabin Moon" w:date="2022-11-06T16:46:00Z">
        <w:r w:rsidRPr="00127E9F">
          <w:rPr>
            <w:rFonts w:ascii="Georgia" w:hAnsi="Georgia"/>
          </w:rPr>
          <w:t>Find the number of raw visitors for the corresponding POIs</w:t>
        </w:r>
      </w:ins>
    </w:p>
    <w:p w14:paraId="78209FA6" w14:textId="77777777" w:rsidR="00F879EC" w:rsidRPr="00127E9F" w:rsidRDefault="00F879EC" w:rsidP="00F879EC">
      <w:pPr>
        <w:pStyle w:val="ListParagraph"/>
        <w:numPr>
          <w:ilvl w:val="3"/>
          <w:numId w:val="1"/>
        </w:numPr>
        <w:rPr>
          <w:ins w:id="37" w:author="Yeabin Moon" w:date="2022-11-06T16:46:00Z"/>
          <w:rFonts w:ascii="Georgia" w:hAnsi="Georgia"/>
        </w:rPr>
      </w:pPr>
      <w:ins w:id="38" w:author="Yeabin Moon" w:date="2022-11-06T16:46:00Z">
        <w:r w:rsidRPr="00127E9F">
          <w:rPr>
            <w:rFonts w:ascii="Georgia" w:hAnsi="Georgia"/>
          </w:rPr>
          <w:t xml:space="preserve">Summary statistics of visitors </w:t>
        </w:r>
      </w:ins>
    </w:p>
    <w:p w14:paraId="1699A78E" w14:textId="77777777" w:rsidR="00F879EC" w:rsidRPr="00127E9F" w:rsidRDefault="00F879EC" w:rsidP="00F879EC">
      <w:pPr>
        <w:pStyle w:val="ListParagraph"/>
        <w:numPr>
          <w:ilvl w:val="3"/>
          <w:numId w:val="1"/>
        </w:numPr>
        <w:rPr>
          <w:ins w:id="39" w:author="Yeabin Moon" w:date="2022-11-06T16:46:00Z"/>
          <w:rFonts w:ascii="Georgia" w:hAnsi="Georgia"/>
        </w:rPr>
      </w:pPr>
      <w:ins w:id="40" w:author="Yeabin Moon" w:date="2022-11-06T16:46:00Z">
        <w:r w:rsidRPr="00127E9F">
          <w:rPr>
            <w:rFonts w:ascii="Georgia" w:hAnsi="Georgia"/>
          </w:rPr>
          <w:t>Add time (month) dimension if necessary</w:t>
        </w:r>
      </w:ins>
    </w:p>
    <w:p w14:paraId="1FBDBCFE" w14:textId="77777777" w:rsidR="00F879EC" w:rsidRPr="002C15F0" w:rsidRDefault="00F879EC" w:rsidP="00F879EC">
      <w:pPr>
        <w:ind w:left="720"/>
        <w:rPr>
          <w:ins w:id="41" w:author="Yeabin Moon" w:date="2022-11-06T16:46:00Z"/>
        </w:rPr>
      </w:pPr>
    </w:p>
    <w:p w14:paraId="4D081DE9" w14:textId="77777777" w:rsidR="00F879EC" w:rsidRDefault="00F879EC" w:rsidP="00F879EC">
      <w:pPr>
        <w:rPr>
          <w:ins w:id="42" w:author="Yeabin Moon" w:date="2022-11-06T16:46:00Z"/>
          <w:rFonts w:ascii="Times New Roman" w:eastAsia="Times New Roman" w:hAnsi="Times New Roman" w:cs="Times New Roman"/>
        </w:rPr>
      </w:pPr>
      <w:ins w:id="43" w:author="Yeabin Moon" w:date="2022-11-06T16:46:00Z">
        <w:r>
          <w:rPr>
            <w:rFonts w:ascii="Times New Roman" w:eastAsia="Times New Roman" w:hAnsi="Times New Roman" w:cs="Times New Roman"/>
          </w:rPr>
          <w:t xml:space="preserve">Send me the result by 11th. If you want to talk with me, please use: </w:t>
        </w:r>
      </w:ins>
    </w:p>
    <w:p w14:paraId="4B7051FB" w14:textId="77777777" w:rsidR="00F879EC" w:rsidRDefault="00F879EC" w:rsidP="00F879EC">
      <w:pPr>
        <w:rPr>
          <w:ins w:id="44" w:author="Yeabin Moon" w:date="2022-11-06T16:46:00Z"/>
          <w:rFonts w:ascii="Times New Roman" w:eastAsia="Times New Roman" w:hAnsi="Times New Roman" w:cs="Times New Roman"/>
        </w:rPr>
      </w:pPr>
    </w:p>
    <w:p w14:paraId="2F05D7F6" w14:textId="77777777" w:rsidR="00F879EC" w:rsidRDefault="00F879EC" w:rsidP="00F879EC">
      <w:pPr>
        <w:rPr>
          <w:ins w:id="45" w:author="Yeabin Moon" w:date="2022-11-06T16:46:00Z"/>
          <w:rFonts w:ascii="Times New Roman" w:eastAsia="Times New Roman" w:hAnsi="Times New Roman" w:cs="Times New Roman"/>
        </w:rPr>
      </w:pPr>
      <w:ins w:id="46" w:author="Yeabin Moon" w:date="2022-11-06T16:46:00Z">
        <w:r>
          <w:rPr>
            <w:rFonts w:ascii="Times New Roman" w:eastAsia="Times New Roman" w:hAnsi="Times New Roman" w:cs="Times New Roman"/>
          </w:rPr>
          <w:fldChar w:fldCharType="begin"/>
        </w:r>
        <w:r>
          <w:rPr>
            <w:rFonts w:ascii="Times New Roman" w:eastAsia="Times New Roman" w:hAnsi="Times New Roman" w:cs="Times New Roman"/>
          </w:rPr>
          <w:instrText xml:space="preserve"> HYPERLINK "</w:instrText>
        </w:r>
        <w:r w:rsidRPr="00127E9F">
          <w:rPr>
            <w:rFonts w:ascii="Times New Roman" w:eastAsia="Times New Roman" w:hAnsi="Times New Roman" w:cs="Times New Roman"/>
          </w:rPr>
          <w:instrText>https://calendly.com/ymoon-econ/30min_moon</w:instrText>
        </w:r>
        <w:r>
          <w:rPr>
            <w:rFonts w:ascii="Times New Roman" w:eastAsia="Times New Roman" w:hAnsi="Times New Roman" w:cs="Times New Roman"/>
          </w:rPr>
          <w:instrText xml:space="preserve">" </w:instrText>
        </w:r>
        <w:r>
          <w:rPr>
            <w:rFonts w:ascii="Times New Roman" w:eastAsia="Times New Roman" w:hAnsi="Times New Roman" w:cs="Times New Roman"/>
          </w:rPr>
          <w:fldChar w:fldCharType="separate"/>
        </w:r>
        <w:r w:rsidRPr="006F5A91">
          <w:rPr>
            <w:rStyle w:val="Hyperlink"/>
            <w:rFonts w:ascii="Times New Roman" w:eastAsia="Times New Roman" w:hAnsi="Times New Roman" w:cs="Times New Roman"/>
          </w:rPr>
          <w:t>https://calendly.com/ymoon-econ/30min_moon</w:t>
        </w:r>
        <w:r>
          <w:rPr>
            <w:rFonts w:ascii="Times New Roman" w:eastAsia="Times New Roman" w:hAnsi="Times New Roman" w:cs="Times New Roman"/>
          </w:rPr>
          <w:fldChar w:fldCharType="end"/>
        </w:r>
      </w:ins>
    </w:p>
    <w:p w14:paraId="0E3AC0AD" w14:textId="77777777" w:rsidR="00F879EC" w:rsidRDefault="00F879EC" w:rsidP="00F879EC">
      <w:pPr>
        <w:rPr>
          <w:ins w:id="47" w:author="Yeabin Moon" w:date="2022-11-06T16:46:00Z"/>
          <w:rFonts w:ascii="Times New Roman" w:eastAsia="Times New Roman" w:hAnsi="Times New Roman" w:cs="Times New Roman"/>
        </w:rPr>
      </w:pPr>
    </w:p>
    <w:p w14:paraId="14FFD767" w14:textId="77777777" w:rsidR="00711647" w:rsidRDefault="00711647" w:rsidP="00711647">
      <w:pPr>
        <w:rPr>
          <w:ins w:id="48" w:author="Yeabin Moon" w:date="2022-11-06T16:48:00Z"/>
          <w:rFonts w:ascii="Times New Roman" w:eastAsia="Times New Roman" w:hAnsi="Times New Roman" w:cs="Times New Roman"/>
        </w:rPr>
      </w:pPr>
      <w:ins w:id="49" w:author="Yeabin Moon" w:date="2022-11-06T16:48:00Z">
        <w:r>
          <w:rPr>
            <w:rFonts w:ascii="Times New Roman" w:eastAsia="Times New Roman" w:hAnsi="Times New Roman" w:cs="Times New Roman"/>
          </w:rPr>
          <w:t>Motivation: Good</w:t>
        </w:r>
      </w:ins>
    </w:p>
    <w:p w14:paraId="35F7379A" w14:textId="2AE409B0" w:rsidR="00711647" w:rsidRDefault="00711647" w:rsidP="00711647">
      <w:pPr>
        <w:rPr>
          <w:ins w:id="50" w:author="Yeabin Moon" w:date="2022-11-06T16:48:00Z"/>
          <w:rFonts w:ascii="Times New Roman" w:eastAsia="Times New Roman" w:hAnsi="Times New Roman" w:cs="Times New Roman"/>
        </w:rPr>
      </w:pPr>
      <w:ins w:id="51" w:author="Yeabin Moon" w:date="2022-11-06T16:48:00Z">
        <w:r>
          <w:rPr>
            <w:rFonts w:ascii="Times New Roman" w:eastAsia="Times New Roman" w:hAnsi="Times New Roman" w:cs="Times New Roman"/>
          </w:rPr>
          <w:t xml:space="preserve">Answer Strategy: </w:t>
        </w:r>
      </w:ins>
      <w:ins w:id="52" w:author="Yeabin Moon" w:date="2022-11-06T16:51:00Z">
        <w:r w:rsidR="004C6FBD">
          <w:rPr>
            <w:rFonts w:ascii="Times New Roman" w:eastAsia="Times New Roman" w:hAnsi="Times New Roman" w:cs="Times New Roman"/>
          </w:rPr>
          <w:t>Fair</w:t>
        </w:r>
      </w:ins>
    </w:p>
    <w:p w14:paraId="681CD6B9" w14:textId="721E9F19" w:rsidR="00711647" w:rsidRDefault="00711647" w:rsidP="00711647">
      <w:pPr>
        <w:rPr>
          <w:ins w:id="53" w:author="Yeabin Moon" w:date="2022-11-06T16:48:00Z"/>
          <w:rFonts w:ascii="Times New Roman" w:eastAsia="Times New Roman" w:hAnsi="Times New Roman" w:cs="Times New Roman"/>
        </w:rPr>
      </w:pPr>
      <w:ins w:id="54" w:author="Yeabin Moon" w:date="2022-11-06T16:48:00Z">
        <w:r>
          <w:rPr>
            <w:rFonts w:ascii="Times New Roman" w:eastAsia="Times New Roman" w:hAnsi="Times New Roman" w:cs="Times New Roman"/>
          </w:rPr>
          <w:t>Writing quality: Poor</w:t>
        </w:r>
      </w:ins>
      <w:ins w:id="55" w:author="Yeabin Moon" w:date="2022-11-06T16:52:00Z">
        <w:r w:rsidR="004C6FBD">
          <w:rPr>
            <w:rFonts w:ascii="Times New Roman" w:eastAsia="Times New Roman" w:hAnsi="Times New Roman" w:cs="Times New Roman"/>
          </w:rPr>
          <w:t xml:space="preserve"> (please review Part II and III)</w:t>
        </w:r>
      </w:ins>
    </w:p>
    <w:p w14:paraId="69CE5855" w14:textId="68A49B8E" w:rsidR="00F879EC" w:rsidRDefault="00F879EC">
      <w:pPr>
        <w:pBdr>
          <w:top w:val="nil"/>
          <w:left w:val="nil"/>
          <w:bottom w:val="nil"/>
          <w:right w:val="nil"/>
          <w:between w:val="nil"/>
        </w:pBdr>
        <w:spacing w:line="480" w:lineRule="auto"/>
        <w:ind w:firstLine="720"/>
        <w:rPr>
          <w:rFonts w:ascii="Times New Roman" w:eastAsia="Times New Roman" w:hAnsi="Times New Roman" w:cs="Times New Roman"/>
        </w:rPr>
      </w:pPr>
    </w:p>
    <w:sectPr w:rsidR="00F879EC">
      <w:headerReference w:type="first" r:id="rId15"/>
      <w:footerReference w:type="first" r:id="rId16"/>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Yeabin Moon" w:date="2022-11-06T16:01:00Z" w:initials="YM">
    <w:p w14:paraId="2FBA80A6" w14:textId="77777777" w:rsidR="00801D61" w:rsidRDefault="00801D61" w:rsidP="00A20BBE">
      <w:r>
        <w:rPr>
          <w:rStyle w:val="CommentReference"/>
        </w:rPr>
        <w:annotationRef/>
      </w:r>
      <w:r>
        <w:rPr>
          <w:sz w:val="20"/>
          <w:szCs w:val="20"/>
        </w:rPr>
        <w:t>Great motivation.</w:t>
      </w:r>
    </w:p>
  </w:comment>
  <w:comment w:id="4" w:author="Yeabin Moon" w:date="2022-11-06T16:08:00Z" w:initials="YM">
    <w:p w14:paraId="3BDC6E0C" w14:textId="77777777" w:rsidR="00801D61" w:rsidRDefault="00801D61" w:rsidP="005B2558">
      <w:r>
        <w:rPr>
          <w:rStyle w:val="CommentReference"/>
        </w:rPr>
        <w:annotationRef/>
      </w:r>
      <w:r>
        <w:rPr>
          <w:sz w:val="20"/>
          <w:szCs w:val="20"/>
        </w:rPr>
        <w:t>From the data, we never know the mode of transportation. It needs to be clarified why the SafeGraph data would fit your question.</w:t>
      </w:r>
    </w:p>
  </w:comment>
  <w:comment w:id="5" w:author="Yeabin Moon" w:date="2022-11-06T16:12:00Z" w:initials="YM">
    <w:p w14:paraId="072480EE" w14:textId="77777777" w:rsidR="005E1902" w:rsidRDefault="005E1902" w:rsidP="004735FF">
      <w:r>
        <w:rPr>
          <w:rStyle w:val="CommentReference"/>
        </w:rPr>
        <w:annotationRef/>
      </w:r>
      <w:r>
        <w:rPr>
          <w:sz w:val="20"/>
          <w:szCs w:val="20"/>
        </w:rPr>
        <w:t>You need to address why these matched POIs would help you. Also, I want you to put a concrete list of keywords here. Have you tried to search for them?</w:t>
      </w:r>
    </w:p>
  </w:comment>
  <w:comment w:id="6" w:author="Yeabin Moon" w:date="2022-11-06T16:13:00Z" w:initials="YM">
    <w:p w14:paraId="5D05F6CD" w14:textId="77777777" w:rsidR="005E1902" w:rsidRDefault="005E1902" w:rsidP="00A44083">
      <w:r>
        <w:rPr>
          <w:rStyle w:val="CommentReference"/>
        </w:rPr>
        <w:annotationRef/>
      </w:r>
      <w:r>
        <w:rPr>
          <w:sz w:val="20"/>
          <w:szCs w:val="20"/>
        </w:rPr>
        <w:t xml:space="preserve">So, what are the codes? </w:t>
      </w:r>
    </w:p>
    <w:p w14:paraId="24C01D58" w14:textId="77777777" w:rsidR="005E1902" w:rsidRDefault="005E1902" w:rsidP="00A44083"/>
  </w:comment>
  <w:comment w:id="7" w:author="Yeabin Moon" w:date="2022-11-06T16:14:00Z" w:initials="YM">
    <w:p w14:paraId="0C5F8056" w14:textId="77777777" w:rsidR="005E1902" w:rsidRDefault="005E1902" w:rsidP="00BB299E">
      <w:r>
        <w:rPr>
          <w:rStyle w:val="CommentReference"/>
        </w:rPr>
        <w:annotationRef/>
      </w:r>
      <w:r>
        <w:rPr>
          <w:sz w:val="20"/>
          <w:szCs w:val="20"/>
        </w:rPr>
        <w:t>I don’t understand. What’s the point of this project?</w:t>
      </w:r>
    </w:p>
  </w:comment>
  <w:comment w:id="8" w:author="Yeabin Moon" w:date="2022-11-06T16:17:00Z" w:initials="YM">
    <w:p w14:paraId="3BD4382F" w14:textId="77777777" w:rsidR="005E1902" w:rsidRDefault="005E1902" w:rsidP="00F26E0E">
      <w:r>
        <w:rPr>
          <w:rStyle w:val="CommentReference"/>
        </w:rPr>
        <w:annotationRef/>
      </w:r>
      <w:r>
        <w:rPr>
          <w:sz w:val="20"/>
          <w:szCs w:val="20"/>
        </w:rPr>
        <w:t>I need some clarification. As I said earlier, we never know the mode of transportation. So, do you want to infer the mode of choice based on these POIs? How?</w:t>
      </w:r>
    </w:p>
  </w:comment>
  <w:comment w:id="10" w:author="Yeabin Moon" w:date="2022-11-06T16:23:00Z" w:initials="YM">
    <w:p w14:paraId="2631AF32" w14:textId="77777777" w:rsidR="0085526D" w:rsidRDefault="0085526D" w:rsidP="009907B4">
      <w:r>
        <w:rPr>
          <w:rStyle w:val="CommentReference"/>
        </w:rPr>
        <w:annotationRef/>
      </w:r>
      <w:r>
        <w:rPr>
          <w:sz w:val="20"/>
          <w:szCs w:val="20"/>
        </w:rPr>
        <w:t>Again, I do not know how you approach this. I think it is not possible.</w:t>
      </w:r>
    </w:p>
    <w:p w14:paraId="78111B24" w14:textId="77777777" w:rsidR="0085526D" w:rsidRDefault="0085526D" w:rsidP="009907B4"/>
  </w:comment>
  <w:comment w:id="11" w:author="Yeabin Moon" w:date="2022-11-06T16:25:00Z" w:initials="YM">
    <w:p w14:paraId="2C3C01A2" w14:textId="77777777" w:rsidR="0085526D" w:rsidRDefault="0085526D" w:rsidP="00907720">
      <w:r>
        <w:rPr>
          <w:rStyle w:val="CommentReference"/>
        </w:rPr>
        <w:annotationRef/>
      </w:r>
      <w:r>
        <w:rPr>
          <w:sz w:val="20"/>
          <w:szCs w:val="20"/>
        </w:rPr>
        <w:t>I could not understand what you were trying to say.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BA80A6" w15:done="0"/>
  <w15:commentEx w15:paraId="3BDC6E0C" w15:done="0"/>
  <w15:commentEx w15:paraId="072480EE" w15:done="0"/>
  <w15:commentEx w15:paraId="24C01D58" w15:done="0"/>
  <w15:commentEx w15:paraId="0C5F8056" w15:done="0"/>
  <w15:commentEx w15:paraId="3BD4382F" w15:done="0"/>
  <w15:commentEx w15:paraId="78111B24" w15:done="0"/>
  <w15:commentEx w15:paraId="2C3C01A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258D3" w16cex:dateUtc="2022-11-06T21:01:00Z"/>
  <w16cex:commentExtensible w16cex:durableId="27125A89" w16cex:dateUtc="2022-11-06T21:08:00Z"/>
  <w16cex:commentExtensible w16cex:durableId="27125B6E" w16cex:dateUtc="2022-11-06T21:12:00Z"/>
  <w16cex:commentExtensible w16cex:durableId="27125BA5" w16cex:dateUtc="2022-11-06T21:13:00Z"/>
  <w16cex:commentExtensible w16cex:durableId="27125BFD" w16cex:dateUtc="2022-11-06T21:14:00Z"/>
  <w16cex:commentExtensible w16cex:durableId="27125CAF" w16cex:dateUtc="2022-11-06T21:17:00Z"/>
  <w16cex:commentExtensible w16cex:durableId="27125E02" w16cex:dateUtc="2022-11-06T21:23:00Z"/>
  <w16cex:commentExtensible w16cex:durableId="27125E8D" w16cex:dateUtc="2022-11-06T2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BA80A6" w16cid:durableId="271258D3"/>
  <w16cid:commentId w16cid:paraId="3BDC6E0C" w16cid:durableId="27125A89"/>
  <w16cid:commentId w16cid:paraId="072480EE" w16cid:durableId="27125B6E"/>
  <w16cid:commentId w16cid:paraId="24C01D58" w16cid:durableId="27125BA5"/>
  <w16cid:commentId w16cid:paraId="0C5F8056" w16cid:durableId="27125BFD"/>
  <w16cid:commentId w16cid:paraId="3BD4382F" w16cid:durableId="27125CAF"/>
  <w16cid:commentId w16cid:paraId="78111B24" w16cid:durableId="27125E02"/>
  <w16cid:commentId w16cid:paraId="2C3C01A2" w16cid:durableId="27125E8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E8527B" w14:textId="77777777" w:rsidR="00460AC2" w:rsidRDefault="00460AC2">
      <w:pPr>
        <w:spacing w:line="240" w:lineRule="auto"/>
      </w:pPr>
      <w:r>
        <w:separator/>
      </w:r>
    </w:p>
  </w:endnote>
  <w:endnote w:type="continuationSeparator" w:id="0">
    <w:p w14:paraId="76A4D5E9" w14:textId="77777777" w:rsidR="00460AC2" w:rsidRDefault="00460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4" w14:textId="77777777" w:rsidR="002B4C21" w:rsidRDefault="002B4C2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23084D" w14:textId="77777777" w:rsidR="00460AC2" w:rsidRDefault="00460AC2">
      <w:pPr>
        <w:spacing w:line="240" w:lineRule="auto"/>
      </w:pPr>
      <w:r>
        <w:separator/>
      </w:r>
    </w:p>
  </w:footnote>
  <w:footnote w:type="continuationSeparator" w:id="0">
    <w:p w14:paraId="7856205A" w14:textId="77777777" w:rsidR="00460AC2" w:rsidRDefault="00460A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2" w14:textId="77777777" w:rsidR="002B4C21" w:rsidRDefault="00000000">
    <w:pPr>
      <w:jc w:val="center"/>
      <w:rPr>
        <w:rFonts w:ascii="Times New Roman" w:eastAsia="Times New Roman" w:hAnsi="Times New Roman" w:cs="Times New Roman"/>
        <w:b/>
      </w:rPr>
    </w:pPr>
    <w:r>
      <w:t xml:space="preserve"> </w:t>
    </w:r>
    <w:r>
      <w:rPr>
        <w:rFonts w:ascii="Times New Roman" w:eastAsia="Times New Roman" w:hAnsi="Times New Roman" w:cs="Times New Roman"/>
        <w:b/>
      </w:rPr>
      <w:t>Trends of Public and Private Transportation in the Boston Area</w:t>
    </w:r>
  </w:p>
  <w:p w14:paraId="00000013" w14:textId="77777777" w:rsidR="002B4C21" w:rsidRDefault="00000000">
    <w:pPr>
      <w:spacing w:before="180" w:after="180" w:line="480" w:lineRule="auto"/>
      <w:jc w:val="center"/>
    </w:pPr>
    <w:r>
      <w:rPr>
        <w:rFonts w:ascii="Times New Roman" w:eastAsia="Times New Roman" w:hAnsi="Times New Roman" w:cs="Times New Roman"/>
      </w:rPr>
      <w:t xml:space="preserve">Kevin Xiao, Laura Walkup, Marisa Lala, Viktor </w:t>
    </w:r>
    <w:proofErr w:type="spellStart"/>
    <w:r>
      <w:rPr>
        <w:rFonts w:ascii="Times New Roman" w:eastAsia="Times New Roman" w:hAnsi="Times New Roman" w:cs="Times New Roman"/>
      </w:rPr>
      <w:t>Spasic</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45E60"/>
    <w:multiLevelType w:val="hybridMultilevel"/>
    <w:tmpl w:val="C498B160"/>
    <w:lvl w:ilvl="0" w:tplc="0409000F">
      <w:start w:val="1"/>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51017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Yeabin Moon">
    <w15:presenceInfo w15:providerId="AD" w15:userId="S::yeabinmoon@brandeis.edu::08ba90b4-b52f-4e90-98eb-0e706bef9f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C21"/>
    <w:rsid w:val="002B4C21"/>
    <w:rsid w:val="00460AC2"/>
    <w:rsid w:val="004C6FBD"/>
    <w:rsid w:val="005E1902"/>
    <w:rsid w:val="006A5191"/>
    <w:rsid w:val="00711647"/>
    <w:rsid w:val="00801D61"/>
    <w:rsid w:val="008329FD"/>
    <w:rsid w:val="0085526D"/>
    <w:rsid w:val="008F6377"/>
    <w:rsid w:val="00A3733F"/>
    <w:rsid w:val="00BD5CDD"/>
    <w:rsid w:val="00E97AC7"/>
    <w:rsid w:val="00F87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679EDD"/>
  <w15:docId w15:val="{A2D38D0C-A748-F94B-B8C9-0FCC3A71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CommentReference">
    <w:name w:val="annotation reference"/>
    <w:basedOn w:val="DefaultParagraphFont"/>
    <w:uiPriority w:val="99"/>
    <w:semiHidden/>
    <w:unhideWhenUsed/>
    <w:rsid w:val="00801D61"/>
    <w:rPr>
      <w:sz w:val="16"/>
      <w:szCs w:val="16"/>
    </w:rPr>
  </w:style>
  <w:style w:type="paragraph" w:styleId="CommentText">
    <w:name w:val="annotation text"/>
    <w:basedOn w:val="Normal"/>
    <w:link w:val="CommentTextChar"/>
    <w:uiPriority w:val="99"/>
    <w:semiHidden/>
    <w:unhideWhenUsed/>
    <w:rsid w:val="00801D61"/>
    <w:pPr>
      <w:spacing w:line="240" w:lineRule="auto"/>
    </w:pPr>
    <w:rPr>
      <w:sz w:val="20"/>
      <w:szCs w:val="20"/>
    </w:rPr>
  </w:style>
  <w:style w:type="character" w:customStyle="1" w:styleId="CommentTextChar">
    <w:name w:val="Comment Text Char"/>
    <w:basedOn w:val="DefaultParagraphFont"/>
    <w:link w:val="CommentText"/>
    <w:uiPriority w:val="99"/>
    <w:semiHidden/>
    <w:rsid w:val="00801D61"/>
    <w:rPr>
      <w:sz w:val="20"/>
      <w:szCs w:val="20"/>
    </w:rPr>
  </w:style>
  <w:style w:type="paragraph" w:styleId="CommentSubject">
    <w:name w:val="annotation subject"/>
    <w:basedOn w:val="CommentText"/>
    <w:next w:val="CommentText"/>
    <w:link w:val="CommentSubjectChar"/>
    <w:uiPriority w:val="99"/>
    <w:semiHidden/>
    <w:unhideWhenUsed/>
    <w:rsid w:val="00801D61"/>
    <w:rPr>
      <w:b/>
      <w:bCs/>
    </w:rPr>
  </w:style>
  <w:style w:type="character" w:customStyle="1" w:styleId="CommentSubjectChar">
    <w:name w:val="Comment Subject Char"/>
    <w:basedOn w:val="CommentTextChar"/>
    <w:link w:val="CommentSubject"/>
    <w:uiPriority w:val="99"/>
    <w:semiHidden/>
    <w:rsid w:val="00801D61"/>
    <w:rPr>
      <w:b/>
      <w:bCs/>
      <w:sz w:val="20"/>
      <w:szCs w:val="20"/>
    </w:rPr>
  </w:style>
  <w:style w:type="paragraph" w:styleId="Revision">
    <w:name w:val="Revision"/>
    <w:hidden/>
    <w:uiPriority w:val="99"/>
    <w:semiHidden/>
    <w:rsid w:val="00F879EC"/>
    <w:pPr>
      <w:spacing w:line="240" w:lineRule="auto"/>
    </w:pPr>
  </w:style>
  <w:style w:type="paragraph" w:styleId="ListParagraph">
    <w:name w:val="List Paragraph"/>
    <w:basedOn w:val="Normal"/>
    <w:uiPriority w:val="34"/>
    <w:qFormat/>
    <w:rsid w:val="00F879EC"/>
    <w:pPr>
      <w:spacing w:line="240" w:lineRule="auto"/>
      <w:ind w:left="720"/>
      <w:contextualSpacing/>
    </w:pPr>
    <w:rPr>
      <w:rFonts w:asciiTheme="minorHAnsi" w:eastAsiaTheme="minorHAnsi" w:hAnsiTheme="minorHAnsi" w:cstheme="minorBidi"/>
      <w:sz w:val="24"/>
      <w:szCs w:val="24"/>
      <w:lang w:val="en-US"/>
    </w:rPr>
  </w:style>
  <w:style w:type="character" w:styleId="Hyperlink">
    <w:name w:val="Hyperlink"/>
    <w:basedOn w:val="DefaultParagraphFont"/>
    <w:uiPriority w:val="99"/>
    <w:unhideWhenUsed/>
    <w:rsid w:val="00F879E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boston.gov/departments/mayors-office/orange-line-shutdown-boston" TargetMode="Externa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hyperlink" Target="https://ycharts.com/indicators/us_gas_price" TargetMode="External"/><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comments" Target="comments.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boston.gov/environment-and-energy/reducing-emissions" TargetMode="External"/><Relationship Id="rId14" Type="http://schemas.openxmlformats.org/officeDocument/2006/relationships/hyperlink" Target="https://www.census.gov/na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1181</Words>
  <Characters>6735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Yeabin Moon</cp:lastModifiedBy>
  <cp:revision>2</cp:revision>
  <dcterms:created xsi:type="dcterms:W3CDTF">2022-11-06T22:29:00Z</dcterms:created>
  <dcterms:modified xsi:type="dcterms:W3CDTF">2022-11-06T22:29:00Z</dcterms:modified>
</cp:coreProperties>
</file>