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63779" w14:textId="53C99E2A" w:rsidR="004D6BB1" w:rsidRPr="001736B8" w:rsidRDefault="004D6BB1" w:rsidP="004D6BB1">
      <w:pPr>
        <w:jc w:val="center"/>
        <w:rPr>
          <w:rFonts w:ascii="Times New Roman" w:hAnsi="Times New Roman" w:cs="Times New Roman"/>
          <w:b/>
          <w:bCs/>
          <w:sz w:val="32"/>
          <w:szCs w:val="32"/>
        </w:rPr>
      </w:pPr>
      <w:r>
        <w:rPr>
          <w:rFonts w:ascii="Times New Roman" w:hAnsi="Times New Roman" w:cs="Times New Roman"/>
          <w:b/>
          <w:bCs/>
          <w:sz w:val="32"/>
          <w:szCs w:val="32"/>
        </w:rPr>
        <w:t>Teaching</w:t>
      </w:r>
      <w:r w:rsidRPr="001736B8">
        <w:rPr>
          <w:rFonts w:ascii="Times New Roman" w:hAnsi="Times New Roman" w:cs="Times New Roman"/>
          <w:b/>
          <w:bCs/>
          <w:sz w:val="32"/>
          <w:szCs w:val="32"/>
        </w:rPr>
        <w:t xml:space="preserve"> Statement</w:t>
      </w:r>
    </w:p>
    <w:p w14:paraId="7D4AC664" w14:textId="77777777" w:rsidR="004D6BB1" w:rsidRPr="001736B8" w:rsidRDefault="004D6BB1" w:rsidP="004D6BB1">
      <w:pPr>
        <w:rPr>
          <w:rFonts w:ascii="Times New Roman" w:hAnsi="Times New Roman" w:cs="Times New Roman"/>
        </w:rPr>
      </w:pPr>
    </w:p>
    <w:p w14:paraId="38A9D554" w14:textId="77777777" w:rsidR="004D6BB1" w:rsidRPr="001736B8" w:rsidRDefault="00000000" w:rsidP="004D6BB1">
      <w:pPr>
        <w:jc w:val="center"/>
        <w:rPr>
          <w:rFonts w:ascii="Times New Roman" w:hAnsi="Times New Roman" w:cs="Times New Roman"/>
        </w:rPr>
      </w:pPr>
      <w:hyperlink r:id="rId5" w:history="1">
        <w:proofErr w:type="spellStart"/>
        <w:r w:rsidR="004D6BB1" w:rsidRPr="001736B8">
          <w:rPr>
            <w:rStyle w:val="Hyperlink"/>
            <w:rFonts w:ascii="Times New Roman" w:hAnsi="Times New Roman" w:cs="Times New Roman"/>
          </w:rPr>
          <w:t>Yeabin</w:t>
        </w:r>
        <w:proofErr w:type="spellEnd"/>
        <w:r w:rsidR="004D6BB1" w:rsidRPr="001736B8">
          <w:rPr>
            <w:rStyle w:val="Hyperlink"/>
            <w:rFonts w:ascii="Times New Roman" w:hAnsi="Times New Roman" w:cs="Times New Roman"/>
          </w:rPr>
          <w:t xml:space="preserve"> Moon</w:t>
        </w:r>
      </w:hyperlink>
    </w:p>
    <w:p w14:paraId="56547E0B" w14:textId="027462D6" w:rsidR="0013769B" w:rsidRPr="004D6BB1" w:rsidRDefault="0013769B">
      <w:pPr>
        <w:rPr>
          <w:rFonts w:ascii="Times New Roman" w:hAnsi="Times New Roman" w:cs="Times New Roman"/>
        </w:rPr>
      </w:pPr>
    </w:p>
    <w:p w14:paraId="53938C7E" w14:textId="5F398B60" w:rsidR="009277B3" w:rsidRPr="004D6BB1" w:rsidRDefault="009277B3" w:rsidP="009277B3">
      <w:pPr>
        <w:rPr>
          <w:rFonts w:ascii="Times New Roman" w:hAnsi="Times New Roman" w:cs="Times New Roman"/>
        </w:rPr>
      </w:pPr>
      <w:r w:rsidRPr="004D6BB1">
        <w:rPr>
          <w:rFonts w:ascii="Times New Roman" w:hAnsi="Times New Roman" w:cs="Times New Roman"/>
        </w:rPr>
        <w:t xml:space="preserve">I have loved studying </w:t>
      </w:r>
      <w:r w:rsidR="002B6E54">
        <w:rPr>
          <w:rFonts w:ascii="Times New Roman" w:hAnsi="Times New Roman" w:cs="Times New Roman"/>
        </w:rPr>
        <w:t xml:space="preserve">data </w:t>
      </w:r>
      <w:proofErr w:type="spellStart"/>
      <w:r w:rsidR="002B6E54">
        <w:rPr>
          <w:rFonts w:ascii="Times New Roman" w:hAnsi="Times New Roman" w:cs="Times New Roman"/>
        </w:rPr>
        <w:t>analysis</w:t>
      </w:r>
      <w:ins w:id="0" w:author="Yeabin Moon" w:date="2022-12-17T09:44:00Z">
        <w:r w:rsidR="00244F87">
          <w:rPr>
            <w:rFonts w:ascii="Times New Roman" w:hAnsi="Times New Roman" w:cs="Times New Roman"/>
          </w:rPr>
          <w:t>data</w:t>
        </w:r>
      </w:ins>
      <w:proofErr w:type="spellEnd"/>
      <w:r w:rsidRPr="004D6BB1">
        <w:rPr>
          <w:rFonts w:ascii="Times New Roman" w:hAnsi="Times New Roman" w:cs="Times New Roman"/>
        </w:rPr>
        <w:t xml:space="preserve">, but as an instructor for </w:t>
      </w:r>
      <w:r w:rsidR="002B6E54">
        <w:rPr>
          <w:rFonts w:ascii="Times New Roman" w:hAnsi="Times New Roman" w:cs="Times New Roman"/>
        </w:rPr>
        <w:t>data analytics courses</w:t>
      </w:r>
      <w:r w:rsidRPr="004D6BB1">
        <w:rPr>
          <w:rFonts w:ascii="Times New Roman" w:hAnsi="Times New Roman" w:cs="Times New Roman"/>
        </w:rPr>
        <w:t xml:space="preserve">, I realized that I also loved teaching </w:t>
      </w:r>
      <w:r w:rsidR="002B6E54">
        <w:rPr>
          <w:rFonts w:ascii="Times New Roman" w:hAnsi="Times New Roman" w:cs="Times New Roman"/>
        </w:rPr>
        <w:t>it</w:t>
      </w:r>
      <w:r w:rsidRPr="004D6BB1">
        <w:rPr>
          <w:rFonts w:ascii="Times New Roman" w:hAnsi="Times New Roman" w:cs="Times New Roman"/>
        </w:rPr>
        <w:t>. During my time at the University of Houston</w:t>
      </w:r>
      <w:r w:rsidR="002B6E54">
        <w:rPr>
          <w:rFonts w:ascii="Times New Roman" w:hAnsi="Times New Roman" w:cs="Times New Roman"/>
        </w:rPr>
        <w:t xml:space="preserve"> and Brandeis University</w:t>
      </w:r>
      <w:r w:rsidRPr="004D6BB1">
        <w:rPr>
          <w:rFonts w:ascii="Times New Roman" w:hAnsi="Times New Roman" w:cs="Times New Roman"/>
        </w:rPr>
        <w:t>, I had the opportunity to gain valuable lessons and develop my perspective on teaching.</w:t>
      </w:r>
    </w:p>
    <w:p w14:paraId="4A7E120A" w14:textId="77777777" w:rsidR="00FF3EE4" w:rsidRPr="004D6BB1" w:rsidRDefault="00FF3EE4">
      <w:pPr>
        <w:rPr>
          <w:rFonts w:ascii="Times New Roman" w:hAnsi="Times New Roman" w:cs="Times New Roman"/>
        </w:rPr>
      </w:pPr>
    </w:p>
    <w:p w14:paraId="78406D66" w14:textId="1E2F2027" w:rsidR="005130D6" w:rsidRPr="004D6BB1" w:rsidRDefault="00D45CB0">
      <w:pPr>
        <w:rPr>
          <w:rFonts w:ascii="Times New Roman" w:hAnsi="Times New Roman" w:cs="Times New Roman"/>
        </w:rPr>
      </w:pPr>
      <w:r w:rsidRPr="004D6BB1">
        <w:rPr>
          <w:rFonts w:ascii="Times New Roman" w:hAnsi="Times New Roman" w:cs="Times New Roman"/>
        </w:rPr>
        <w:t xml:space="preserve">I always attempt to engage students in </w:t>
      </w:r>
      <w:r w:rsidR="0010557F" w:rsidRPr="004D6BB1">
        <w:rPr>
          <w:rFonts w:ascii="Times New Roman" w:hAnsi="Times New Roman" w:cs="Times New Roman"/>
        </w:rPr>
        <w:t xml:space="preserve">the </w:t>
      </w:r>
      <w:r w:rsidRPr="004D6BB1">
        <w:rPr>
          <w:rFonts w:ascii="Times New Roman" w:hAnsi="Times New Roman" w:cs="Times New Roman"/>
        </w:rPr>
        <w:t xml:space="preserve">classroom regardless of the course content. </w:t>
      </w:r>
      <w:r w:rsidR="009A7EBA" w:rsidRPr="004D6BB1">
        <w:rPr>
          <w:rFonts w:ascii="Times New Roman" w:hAnsi="Times New Roman" w:cs="Times New Roman"/>
        </w:rPr>
        <w:t xml:space="preserve">My </w:t>
      </w:r>
      <w:r w:rsidR="00073F85" w:rsidRPr="004D6BB1">
        <w:rPr>
          <w:rFonts w:ascii="Times New Roman" w:hAnsi="Times New Roman" w:cs="Times New Roman"/>
        </w:rPr>
        <w:t xml:space="preserve">purpose </w:t>
      </w:r>
      <w:r w:rsidR="000F3442">
        <w:rPr>
          <w:rFonts w:ascii="Times New Roman" w:hAnsi="Times New Roman" w:cs="Times New Roman"/>
        </w:rPr>
        <w:t>in</w:t>
      </w:r>
      <w:r w:rsidR="007D5B7B">
        <w:rPr>
          <w:rFonts w:ascii="Times New Roman" w:hAnsi="Times New Roman" w:cs="Times New Roman"/>
        </w:rPr>
        <w:t xml:space="preserve"> </w:t>
      </w:r>
      <w:r w:rsidR="00073F85" w:rsidRPr="004D6BB1">
        <w:rPr>
          <w:rFonts w:ascii="Times New Roman" w:hAnsi="Times New Roman" w:cs="Times New Roman"/>
        </w:rPr>
        <w:t xml:space="preserve">teaching is to foster a culture of curiosity in the classroom. </w:t>
      </w:r>
      <w:r w:rsidRPr="004D6BB1">
        <w:rPr>
          <w:rFonts w:ascii="Times New Roman" w:hAnsi="Times New Roman" w:cs="Times New Roman"/>
        </w:rPr>
        <w:t xml:space="preserve">The </w:t>
      </w:r>
      <w:r w:rsidR="00090F5B" w:rsidRPr="004D6BB1">
        <w:rPr>
          <w:rFonts w:ascii="Times New Roman" w:hAnsi="Times New Roman" w:cs="Times New Roman"/>
        </w:rPr>
        <w:t>point</w:t>
      </w:r>
      <w:r w:rsidRPr="004D6BB1">
        <w:rPr>
          <w:rFonts w:ascii="Times New Roman" w:hAnsi="Times New Roman" w:cs="Times New Roman"/>
        </w:rPr>
        <w:t xml:space="preserve"> is learning. </w:t>
      </w:r>
      <w:r w:rsidR="00090F5B" w:rsidRPr="004D6BB1">
        <w:rPr>
          <w:rFonts w:ascii="Times New Roman" w:hAnsi="Times New Roman" w:cs="Times New Roman"/>
        </w:rPr>
        <w:t xml:space="preserve">I know teaching without learning happens quite often. </w:t>
      </w:r>
      <w:r w:rsidR="00F861D3">
        <w:rPr>
          <w:rFonts w:ascii="Times New Roman" w:hAnsi="Times New Roman" w:cs="Times New Roman"/>
        </w:rPr>
        <w:t>However, t</w:t>
      </w:r>
      <w:r w:rsidR="00090F5B" w:rsidRPr="004D6BB1">
        <w:rPr>
          <w:rFonts w:ascii="Times New Roman" w:hAnsi="Times New Roman" w:cs="Times New Roman"/>
        </w:rPr>
        <w:t xml:space="preserve">eaching </w:t>
      </w:r>
      <w:r w:rsidR="008A282E" w:rsidRPr="004D6BB1">
        <w:rPr>
          <w:rFonts w:ascii="Times New Roman" w:hAnsi="Times New Roman" w:cs="Times New Roman"/>
        </w:rPr>
        <w:t>should</w:t>
      </w:r>
      <w:r w:rsidR="00090F5B" w:rsidRPr="004D6BB1">
        <w:rPr>
          <w:rFonts w:ascii="Times New Roman" w:hAnsi="Times New Roman" w:cs="Times New Roman"/>
        </w:rPr>
        <w:t xml:space="preserve"> help students learn better and faster, but teachers cannot learn for them. I believe teaching is the secondary activity in the classroom. </w:t>
      </w:r>
      <w:r w:rsidR="0010557F" w:rsidRPr="004D6BB1">
        <w:rPr>
          <w:rFonts w:ascii="Times New Roman" w:hAnsi="Times New Roman" w:cs="Times New Roman"/>
        </w:rPr>
        <w:t>Learning</w:t>
      </w:r>
      <w:r w:rsidR="00090F5B" w:rsidRPr="004D6BB1">
        <w:rPr>
          <w:rFonts w:ascii="Times New Roman" w:hAnsi="Times New Roman" w:cs="Times New Roman"/>
        </w:rPr>
        <w:t xml:space="preserve"> is the most </w:t>
      </w:r>
      <w:r w:rsidR="0013769B" w:rsidRPr="004D6BB1">
        <w:rPr>
          <w:rFonts w:ascii="Times New Roman" w:hAnsi="Times New Roman" w:cs="Times New Roman"/>
        </w:rPr>
        <w:t>essential</w:t>
      </w:r>
      <w:r w:rsidR="00090F5B" w:rsidRPr="004D6BB1">
        <w:rPr>
          <w:rFonts w:ascii="Times New Roman" w:hAnsi="Times New Roman" w:cs="Times New Roman"/>
        </w:rPr>
        <w:t xml:space="preserve"> thing in the class, and teachers </w:t>
      </w:r>
      <w:r w:rsidR="008A282E" w:rsidRPr="004D6BB1">
        <w:rPr>
          <w:rFonts w:ascii="Times New Roman" w:hAnsi="Times New Roman" w:cs="Times New Roman"/>
        </w:rPr>
        <w:t xml:space="preserve">need to be aware of what happens </w:t>
      </w:r>
      <w:r w:rsidR="0013769B" w:rsidRPr="004D6BB1">
        <w:rPr>
          <w:rFonts w:ascii="Times New Roman" w:hAnsi="Times New Roman" w:cs="Times New Roman"/>
        </w:rPr>
        <w:t>to</w:t>
      </w:r>
      <w:r w:rsidR="008A282E" w:rsidRPr="004D6BB1">
        <w:rPr>
          <w:rFonts w:ascii="Times New Roman" w:hAnsi="Times New Roman" w:cs="Times New Roman"/>
        </w:rPr>
        <w:t xml:space="preserve"> the students. </w:t>
      </w:r>
      <w:r w:rsidR="008B174D" w:rsidRPr="004D6BB1">
        <w:rPr>
          <w:rFonts w:ascii="Times New Roman" w:hAnsi="Times New Roman" w:cs="Times New Roman"/>
        </w:rPr>
        <w:t>My job is to create a</w:t>
      </w:r>
      <w:r w:rsidR="006F14BD" w:rsidRPr="004D6BB1">
        <w:rPr>
          <w:rFonts w:ascii="Times New Roman" w:hAnsi="Times New Roman" w:cs="Times New Roman"/>
        </w:rPr>
        <w:t xml:space="preserve"> </w:t>
      </w:r>
      <w:r w:rsidR="00A523AA" w:rsidRPr="004D6BB1">
        <w:rPr>
          <w:rFonts w:ascii="Times New Roman" w:hAnsi="Times New Roman" w:cs="Times New Roman"/>
        </w:rPr>
        <w:t>caring</w:t>
      </w:r>
      <w:r w:rsidR="00512D44" w:rsidRPr="004D6BB1">
        <w:rPr>
          <w:rFonts w:ascii="Times New Roman" w:hAnsi="Times New Roman" w:cs="Times New Roman"/>
        </w:rPr>
        <w:t xml:space="preserve"> and collaborative</w:t>
      </w:r>
      <w:r w:rsidR="008B174D" w:rsidRPr="004D6BB1">
        <w:rPr>
          <w:rFonts w:ascii="Times New Roman" w:hAnsi="Times New Roman" w:cs="Times New Roman"/>
        </w:rPr>
        <w:t xml:space="preserve"> classroom environment where students feel esteemed and safe since students approach the class in various ways.</w:t>
      </w:r>
      <w:r w:rsidR="005130D6" w:rsidRPr="004D6BB1">
        <w:rPr>
          <w:rFonts w:ascii="Times New Roman" w:hAnsi="Times New Roman" w:cs="Times New Roman"/>
        </w:rPr>
        <w:t xml:space="preserve"> </w:t>
      </w:r>
    </w:p>
    <w:p w14:paraId="76BA5EDB" w14:textId="77777777" w:rsidR="005130D6" w:rsidRPr="004D6BB1" w:rsidRDefault="005130D6">
      <w:pPr>
        <w:rPr>
          <w:rFonts w:ascii="Times New Roman" w:hAnsi="Times New Roman" w:cs="Times New Roman"/>
        </w:rPr>
      </w:pPr>
    </w:p>
    <w:p w14:paraId="7B29220B" w14:textId="690F4C9A" w:rsidR="002D2137" w:rsidRPr="004D6BB1" w:rsidRDefault="00C27730" w:rsidP="002D2137">
      <w:pPr>
        <w:rPr>
          <w:rFonts w:ascii="Times New Roman" w:hAnsi="Times New Roman" w:cs="Times New Roman"/>
        </w:rPr>
      </w:pPr>
      <w:r w:rsidRPr="004D6BB1">
        <w:rPr>
          <w:rFonts w:ascii="Times New Roman" w:hAnsi="Times New Roman" w:cs="Times New Roman"/>
        </w:rPr>
        <w:t xml:space="preserve">I approach teaching with </w:t>
      </w:r>
      <w:r w:rsidR="00405D4E" w:rsidRPr="004D6BB1">
        <w:rPr>
          <w:rFonts w:ascii="Times New Roman" w:hAnsi="Times New Roman" w:cs="Times New Roman"/>
        </w:rPr>
        <w:t>two</w:t>
      </w:r>
      <w:r w:rsidRPr="004D6BB1">
        <w:rPr>
          <w:rFonts w:ascii="Times New Roman" w:hAnsi="Times New Roman" w:cs="Times New Roman"/>
        </w:rPr>
        <w:t xml:space="preserve"> principles</w:t>
      </w:r>
      <w:r w:rsidR="00327161" w:rsidRPr="004D6BB1">
        <w:rPr>
          <w:rFonts w:ascii="Times New Roman" w:hAnsi="Times New Roman" w:cs="Times New Roman"/>
        </w:rPr>
        <w:t xml:space="preserve">. </w:t>
      </w:r>
      <w:r w:rsidRPr="004D6BB1">
        <w:rPr>
          <w:rFonts w:ascii="Times New Roman" w:hAnsi="Times New Roman" w:cs="Times New Roman"/>
        </w:rPr>
        <w:t xml:space="preserve">First, a healthy respect for inclusion is key for students to engage in </w:t>
      </w:r>
      <w:r w:rsidR="0013769B" w:rsidRPr="004D6BB1">
        <w:rPr>
          <w:rFonts w:ascii="Times New Roman" w:hAnsi="Times New Roman" w:cs="Times New Roman"/>
        </w:rPr>
        <w:t xml:space="preserve">a </w:t>
      </w:r>
      <w:r w:rsidR="00405D4E" w:rsidRPr="004D6BB1">
        <w:rPr>
          <w:rFonts w:ascii="Times New Roman" w:hAnsi="Times New Roman" w:cs="Times New Roman"/>
        </w:rPr>
        <w:t>learning experience</w:t>
      </w:r>
      <w:r w:rsidRPr="004D6BB1">
        <w:rPr>
          <w:rFonts w:ascii="Times New Roman" w:hAnsi="Times New Roman" w:cs="Times New Roman"/>
        </w:rPr>
        <w:t xml:space="preserve"> in class. Effective communication between an instructor and students </w:t>
      </w:r>
      <w:r w:rsidR="0013769B" w:rsidRPr="004D6BB1">
        <w:rPr>
          <w:rFonts w:ascii="Times New Roman" w:hAnsi="Times New Roman" w:cs="Times New Roman"/>
        </w:rPr>
        <w:t>is</w:t>
      </w:r>
      <w:r w:rsidRPr="004D6BB1">
        <w:rPr>
          <w:rFonts w:ascii="Times New Roman" w:hAnsi="Times New Roman" w:cs="Times New Roman"/>
        </w:rPr>
        <w:t xml:space="preserve"> </w:t>
      </w:r>
      <w:r w:rsidR="008218BC" w:rsidRPr="004D6BB1">
        <w:rPr>
          <w:rFonts w:ascii="Times New Roman" w:hAnsi="Times New Roman" w:cs="Times New Roman"/>
        </w:rPr>
        <w:t>important</w:t>
      </w:r>
      <w:r w:rsidRPr="004D6BB1">
        <w:rPr>
          <w:rFonts w:ascii="Times New Roman" w:hAnsi="Times New Roman" w:cs="Times New Roman"/>
        </w:rPr>
        <w:t xml:space="preserve">, but </w:t>
      </w:r>
      <w:r w:rsidR="004F5315" w:rsidRPr="004D6BB1">
        <w:rPr>
          <w:rFonts w:ascii="Times New Roman" w:hAnsi="Times New Roman" w:cs="Times New Roman"/>
        </w:rPr>
        <w:t xml:space="preserve">students afraid of looking </w:t>
      </w:r>
      <w:r w:rsidR="006F14BD" w:rsidRPr="004D6BB1">
        <w:rPr>
          <w:rFonts w:ascii="Times New Roman" w:hAnsi="Times New Roman" w:cs="Times New Roman"/>
        </w:rPr>
        <w:t>silly</w:t>
      </w:r>
      <w:r w:rsidR="004F5315" w:rsidRPr="004D6BB1">
        <w:rPr>
          <w:rFonts w:ascii="Times New Roman" w:hAnsi="Times New Roman" w:cs="Times New Roman"/>
        </w:rPr>
        <w:t xml:space="preserve"> in front of </w:t>
      </w:r>
      <w:r w:rsidR="006F14BD" w:rsidRPr="004D6BB1">
        <w:rPr>
          <w:rFonts w:ascii="Times New Roman" w:hAnsi="Times New Roman" w:cs="Times New Roman"/>
        </w:rPr>
        <w:t>the class</w:t>
      </w:r>
      <w:r w:rsidR="004F5315" w:rsidRPr="004D6BB1">
        <w:rPr>
          <w:rFonts w:ascii="Times New Roman" w:hAnsi="Times New Roman" w:cs="Times New Roman"/>
        </w:rPr>
        <w:t xml:space="preserve"> </w:t>
      </w:r>
      <w:r w:rsidR="008218BC" w:rsidRPr="004D6BB1">
        <w:rPr>
          <w:rFonts w:ascii="Times New Roman" w:hAnsi="Times New Roman" w:cs="Times New Roman"/>
        </w:rPr>
        <w:t xml:space="preserve">often hold back their opinions. </w:t>
      </w:r>
      <w:r w:rsidR="004F5315" w:rsidRPr="004D6BB1">
        <w:rPr>
          <w:rFonts w:ascii="Times New Roman" w:hAnsi="Times New Roman" w:cs="Times New Roman"/>
        </w:rPr>
        <w:t xml:space="preserve">Such </w:t>
      </w:r>
      <w:r w:rsidR="008218BC" w:rsidRPr="004D6BB1">
        <w:rPr>
          <w:rFonts w:ascii="Times New Roman" w:hAnsi="Times New Roman" w:cs="Times New Roman"/>
        </w:rPr>
        <w:t>shame-withdraw tendencies</w:t>
      </w:r>
      <w:r w:rsidR="0013769B" w:rsidRPr="004D6BB1">
        <w:rPr>
          <w:rFonts w:ascii="Times New Roman" w:hAnsi="Times New Roman" w:cs="Times New Roman"/>
        </w:rPr>
        <w:t xml:space="preserve"> </w:t>
      </w:r>
      <w:r w:rsidR="001D75E6" w:rsidRPr="004D6BB1">
        <w:rPr>
          <w:rFonts w:ascii="Times New Roman" w:hAnsi="Times New Roman" w:cs="Times New Roman"/>
        </w:rPr>
        <w:t>are</w:t>
      </w:r>
      <w:r w:rsidR="004F5315" w:rsidRPr="004D6BB1">
        <w:rPr>
          <w:rFonts w:ascii="Times New Roman" w:hAnsi="Times New Roman" w:cs="Times New Roman"/>
        </w:rPr>
        <w:t xml:space="preserve"> </w:t>
      </w:r>
      <w:r w:rsidR="000863E6" w:rsidRPr="004D6BB1">
        <w:rPr>
          <w:rFonts w:ascii="Times New Roman" w:hAnsi="Times New Roman" w:cs="Times New Roman"/>
        </w:rPr>
        <w:t>deeply</w:t>
      </w:r>
      <w:r w:rsidR="004F5315" w:rsidRPr="004D6BB1">
        <w:rPr>
          <w:rFonts w:ascii="Times New Roman" w:hAnsi="Times New Roman" w:cs="Times New Roman"/>
        </w:rPr>
        <w:t xml:space="preserve"> harmful to the learning of the silent student and </w:t>
      </w:r>
      <w:r w:rsidR="00A523AA" w:rsidRPr="004D6BB1">
        <w:rPr>
          <w:rFonts w:ascii="Times New Roman" w:hAnsi="Times New Roman" w:cs="Times New Roman"/>
        </w:rPr>
        <w:t>entire</w:t>
      </w:r>
      <w:r w:rsidR="004F5315" w:rsidRPr="004D6BB1">
        <w:rPr>
          <w:rFonts w:ascii="Times New Roman" w:hAnsi="Times New Roman" w:cs="Times New Roman"/>
        </w:rPr>
        <w:t xml:space="preserve"> students in the class. The problem gets worse in </w:t>
      </w:r>
      <w:r w:rsidR="001D75E6" w:rsidRPr="004D6BB1">
        <w:rPr>
          <w:rFonts w:ascii="Times New Roman" w:hAnsi="Times New Roman" w:cs="Times New Roman"/>
        </w:rPr>
        <w:t xml:space="preserve">an </w:t>
      </w:r>
      <w:r w:rsidR="004F5315" w:rsidRPr="004D6BB1">
        <w:rPr>
          <w:rFonts w:ascii="Times New Roman" w:hAnsi="Times New Roman" w:cs="Times New Roman"/>
        </w:rPr>
        <w:t xml:space="preserve">online </w:t>
      </w:r>
      <w:r w:rsidR="0013769B" w:rsidRPr="004D6BB1">
        <w:rPr>
          <w:rFonts w:ascii="Times New Roman" w:hAnsi="Times New Roman" w:cs="Times New Roman"/>
        </w:rPr>
        <w:t>course</w:t>
      </w:r>
      <w:r w:rsidR="004F5315" w:rsidRPr="004D6BB1">
        <w:rPr>
          <w:rFonts w:ascii="Times New Roman" w:hAnsi="Times New Roman" w:cs="Times New Roman"/>
        </w:rPr>
        <w:t xml:space="preserve"> since providing inputs are much harder for students, and instructor</w:t>
      </w:r>
      <w:r w:rsidR="000863E6" w:rsidRPr="004D6BB1">
        <w:rPr>
          <w:rFonts w:ascii="Times New Roman" w:hAnsi="Times New Roman" w:cs="Times New Roman"/>
        </w:rPr>
        <w:t>s</w:t>
      </w:r>
      <w:r w:rsidR="004F5315" w:rsidRPr="004D6BB1">
        <w:rPr>
          <w:rFonts w:ascii="Times New Roman" w:hAnsi="Times New Roman" w:cs="Times New Roman"/>
        </w:rPr>
        <w:t xml:space="preserve"> hardly </w:t>
      </w:r>
      <w:r w:rsidR="006F14BD" w:rsidRPr="004D6BB1">
        <w:rPr>
          <w:rFonts w:ascii="Times New Roman" w:hAnsi="Times New Roman" w:cs="Times New Roman"/>
        </w:rPr>
        <w:t>recognize whether students understand</w:t>
      </w:r>
      <w:r w:rsidR="00A523AA" w:rsidRPr="004D6BB1">
        <w:rPr>
          <w:rFonts w:ascii="Times New Roman" w:hAnsi="Times New Roman" w:cs="Times New Roman"/>
        </w:rPr>
        <w:t xml:space="preserve"> the materials</w:t>
      </w:r>
      <w:r w:rsidR="006F14BD" w:rsidRPr="004D6BB1">
        <w:rPr>
          <w:rFonts w:ascii="Times New Roman" w:hAnsi="Times New Roman" w:cs="Times New Roman"/>
        </w:rPr>
        <w:t xml:space="preserve"> without </w:t>
      </w:r>
      <w:r w:rsidR="0013769B" w:rsidRPr="004D6BB1">
        <w:rPr>
          <w:rFonts w:ascii="Times New Roman" w:hAnsi="Times New Roman" w:cs="Times New Roman"/>
        </w:rPr>
        <w:t>in-person contact.</w:t>
      </w:r>
      <w:r w:rsidR="006F14BD" w:rsidRPr="004D6BB1">
        <w:rPr>
          <w:rFonts w:ascii="Times New Roman" w:hAnsi="Times New Roman" w:cs="Times New Roman"/>
        </w:rPr>
        <w:t xml:space="preserve"> </w:t>
      </w:r>
      <w:r w:rsidR="002D2137" w:rsidRPr="004D6BB1">
        <w:rPr>
          <w:rFonts w:ascii="Times New Roman" w:hAnsi="Times New Roman" w:cs="Times New Roman"/>
        </w:rPr>
        <w:t xml:space="preserve">For these reasons, I promote collaboration between the students, and this is my second principle. I assign a particular amount of time to a group of students in every lecture regardless of course content. Their job is to present the course material of the day, and it is valuable for reasons. Firstly, students learn and understand concepts differently from each other, and collaboration is the unique way to reap the benefits from this diversity. It is undoubtedly a challenging task to share ideas with others. However, my collaboration experience with peers during </w:t>
      </w:r>
      <w:r w:rsidR="000863E6" w:rsidRPr="004D6BB1">
        <w:rPr>
          <w:rFonts w:ascii="Times New Roman" w:hAnsi="Times New Roman" w:cs="Times New Roman"/>
        </w:rPr>
        <w:t>my</w:t>
      </w:r>
      <w:r w:rsidR="002D2137" w:rsidRPr="004D6BB1">
        <w:rPr>
          <w:rFonts w:ascii="Times New Roman" w:hAnsi="Times New Roman" w:cs="Times New Roman"/>
        </w:rPr>
        <w:t xml:space="preserve"> Ph.D. study </w:t>
      </w:r>
      <w:r w:rsidR="000863E6" w:rsidRPr="004D6BB1">
        <w:rPr>
          <w:rFonts w:ascii="Times New Roman" w:hAnsi="Times New Roman" w:cs="Times New Roman"/>
        </w:rPr>
        <w:t xml:space="preserve">not only </w:t>
      </w:r>
      <w:r w:rsidR="002D2137" w:rsidRPr="004D6BB1">
        <w:rPr>
          <w:rFonts w:ascii="Times New Roman" w:hAnsi="Times New Roman" w:cs="Times New Roman"/>
        </w:rPr>
        <w:t>provided me a fresh perspective on</w:t>
      </w:r>
      <w:r w:rsidR="000863E6" w:rsidRPr="004D6BB1">
        <w:rPr>
          <w:rFonts w:ascii="Times New Roman" w:hAnsi="Times New Roman" w:cs="Times New Roman"/>
        </w:rPr>
        <w:t xml:space="preserve"> the project but also </w:t>
      </w:r>
      <w:r w:rsidR="002D2137" w:rsidRPr="004D6BB1">
        <w:rPr>
          <w:rFonts w:ascii="Times New Roman" w:hAnsi="Times New Roman" w:cs="Times New Roman"/>
        </w:rPr>
        <w:t xml:space="preserve">helped me organize my thought to explain it to others. </w:t>
      </w:r>
      <w:r w:rsidR="000863E6" w:rsidRPr="004D6BB1">
        <w:rPr>
          <w:rFonts w:ascii="Times New Roman" w:hAnsi="Times New Roman" w:cs="Times New Roman"/>
        </w:rPr>
        <w:t>Moreover</w:t>
      </w:r>
      <w:r w:rsidR="002D2137" w:rsidRPr="004D6BB1">
        <w:rPr>
          <w:rFonts w:ascii="Times New Roman" w:hAnsi="Times New Roman" w:cs="Times New Roman"/>
        </w:rPr>
        <w:t xml:space="preserve">, the group presentation would help the students reduce fears of speaking in public and understand their role in the classroom. </w:t>
      </w:r>
    </w:p>
    <w:p w14:paraId="740C07EA" w14:textId="7A86410E" w:rsidR="002D2137" w:rsidRPr="004D6BB1" w:rsidRDefault="002D2137" w:rsidP="002D2137">
      <w:pPr>
        <w:rPr>
          <w:rFonts w:ascii="Times New Roman" w:hAnsi="Times New Roman" w:cs="Times New Roman"/>
        </w:rPr>
      </w:pPr>
    </w:p>
    <w:p w14:paraId="53B5CAAD" w14:textId="2E52E52F" w:rsidR="002D2137" w:rsidRPr="004D6BB1" w:rsidRDefault="002D2137" w:rsidP="002D2137">
      <w:pPr>
        <w:rPr>
          <w:rFonts w:ascii="Times New Roman" w:hAnsi="Times New Roman" w:cs="Times New Roman"/>
        </w:rPr>
      </w:pPr>
      <w:r w:rsidRPr="004D6BB1">
        <w:rPr>
          <w:rFonts w:ascii="Times New Roman" w:hAnsi="Times New Roman" w:cs="Times New Roman"/>
        </w:rPr>
        <w:t>The teaching experience</w:t>
      </w:r>
      <w:r w:rsidR="002B6E54">
        <w:rPr>
          <w:rFonts w:ascii="Times New Roman" w:hAnsi="Times New Roman" w:cs="Times New Roman"/>
        </w:rPr>
        <w:t xml:space="preserve"> both</w:t>
      </w:r>
      <w:r w:rsidRPr="004D6BB1">
        <w:rPr>
          <w:rFonts w:ascii="Times New Roman" w:hAnsi="Times New Roman" w:cs="Times New Roman"/>
        </w:rPr>
        <w:t xml:space="preserve"> at the University of Houston</w:t>
      </w:r>
      <w:r w:rsidR="002B6E54">
        <w:rPr>
          <w:rFonts w:ascii="Times New Roman" w:hAnsi="Times New Roman" w:cs="Times New Roman"/>
        </w:rPr>
        <w:t xml:space="preserve"> and Brandeis</w:t>
      </w:r>
      <w:r w:rsidRPr="004D6BB1">
        <w:rPr>
          <w:rFonts w:ascii="Times New Roman" w:hAnsi="Times New Roman" w:cs="Times New Roman"/>
        </w:rPr>
        <w:t xml:space="preserve"> taught me that preparation on the part of the lecturer is one of the most important traits. I admit that expecting the same level of pleasure and engagement from the entire class would be unfeasible. I spent a considerable amount of time writing blueprints of the course. I provide</w:t>
      </w:r>
      <w:r w:rsidR="000863E6" w:rsidRPr="004D6BB1">
        <w:rPr>
          <w:rFonts w:ascii="Times New Roman" w:hAnsi="Times New Roman" w:cs="Times New Roman"/>
        </w:rPr>
        <w:t>d</w:t>
      </w:r>
      <w:r w:rsidRPr="004D6BB1">
        <w:rPr>
          <w:rFonts w:ascii="Times New Roman" w:hAnsi="Times New Roman" w:cs="Times New Roman"/>
        </w:rPr>
        <w:t xml:space="preserve"> a clear course syllabus and sufficient supporting material to help students be organized and learn at least basic concepts in case they miss the class. I tried to fix any complications which could distract students</w:t>
      </w:r>
      <w:r w:rsidR="0010658C">
        <w:rPr>
          <w:rFonts w:ascii="Times New Roman" w:hAnsi="Times New Roman" w:cs="Times New Roman"/>
        </w:rPr>
        <w:t>’</w:t>
      </w:r>
      <w:r w:rsidRPr="004D6BB1">
        <w:rPr>
          <w:rFonts w:ascii="Times New Roman" w:hAnsi="Times New Roman" w:cs="Times New Roman"/>
        </w:rPr>
        <w:t xml:space="preserve"> learning and examine whether students have the mental capacity to respond as they sometimes grappled with the materials. Although this discussion of preparation may sound mundane, I have learned that outlining the material beforehand, in general, is not sufficient. Only by putting in the effort in advance on the details can the instructor guarantee that </w:t>
      </w:r>
      <w:proofErr w:type="gramStart"/>
      <w:r w:rsidRPr="004D6BB1">
        <w:rPr>
          <w:rFonts w:ascii="Times New Roman" w:hAnsi="Times New Roman" w:cs="Times New Roman"/>
        </w:rPr>
        <w:t>the majority of</w:t>
      </w:r>
      <w:proofErr w:type="gramEnd"/>
      <w:r w:rsidRPr="004D6BB1">
        <w:rPr>
          <w:rFonts w:ascii="Times New Roman" w:hAnsi="Times New Roman" w:cs="Times New Roman"/>
        </w:rPr>
        <w:t xml:space="preserve"> students have a reasonable chance of absorbing the material. </w:t>
      </w:r>
    </w:p>
    <w:p w14:paraId="20A4615F" w14:textId="055C2687" w:rsidR="00704F97" w:rsidRPr="004D6BB1" w:rsidRDefault="00704F97">
      <w:pPr>
        <w:rPr>
          <w:rFonts w:ascii="Times New Roman" w:hAnsi="Times New Roman" w:cs="Times New Roman"/>
        </w:rPr>
      </w:pPr>
    </w:p>
    <w:p w14:paraId="0BD21CEF" w14:textId="77777777" w:rsidR="009C2A1E" w:rsidRDefault="004D6BB1" w:rsidP="004D6BB1">
      <w:pPr>
        <w:rPr>
          <w:rFonts w:ascii="Times New Roman" w:hAnsi="Times New Roman" w:cs="Times New Roman"/>
        </w:rPr>
      </w:pPr>
      <w:r w:rsidRPr="004D6BB1">
        <w:rPr>
          <w:rFonts w:ascii="Times New Roman" w:hAnsi="Times New Roman" w:cs="Times New Roman"/>
        </w:rPr>
        <w:lastRenderedPageBreak/>
        <w:t xml:space="preserve">During my time at the University of Houston, I </w:t>
      </w:r>
      <w:r w:rsidR="002B6E54">
        <w:rPr>
          <w:rFonts w:ascii="Times New Roman" w:hAnsi="Times New Roman" w:cs="Times New Roman"/>
        </w:rPr>
        <w:t>felt</w:t>
      </w:r>
      <w:r w:rsidRPr="004D6BB1">
        <w:rPr>
          <w:rFonts w:ascii="Times New Roman" w:hAnsi="Times New Roman" w:cs="Times New Roman"/>
        </w:rPr>
        <w:t xml:space="preserve"> that I </w:t>
      </w:r>
      <w:r w:rsidR="009C2A1E">
        <w:rPr>
          <w:rFonts w:ascii="Times New Roman" w:hAnsi="Times New Roman" w:cs="Times New Roman"/>
        </w:rPr>
        <w:t>had</w:t>
      </w:r>
      <w:r w:rsidRPr="004D6BB1">
        <w:rPr>
          <w:rFonts w:ascii="Times New Roman" w:hAnsi="Times New Roman" w:cs="Times New Roman"/>
        </w:rPr>
        <w:t xml:space="preserve"> become a better teacher. I </w:t>
      </w:r>
      <w:r w:rsidR="009C2A1E">
        <w:rPr>
          <w:rFonts w:ascii="Times New Roman" w:hAnsi="Times New Roman" w:cs="Times New Roman"/>
        </w:rPr>
        <w:t>was</w:t>
      </w:r>
      <w:r w:rsidRPr="004D6BB1">
        <w:rPr>
          <w:rFonts w:ascii="Times New Roman" w:hAnsi="Times New Roman" w:cs="Times New Roman"/>
        </w:rPr>
        <w:t xml:space="preserve"> honored to be surrounded by faculty and colleagues with a wealth of teaching experience and passion for students. The lessons I learned from them </w:t>
      </w:r>
      <w:r w:rsidR="009C2A1E">
        <w:rPr>
          <w:rFonts w:ascii="Times New Roman" w:hAnsi="Times New Roman" w:cs="Times New Roman"/>
        </w:rPr>
        <w:t>were</w:t>
      </w:r>
      <w:r w:rsidRPr="004D6BB1">
        <w:rPr>
          <w:rFonts w:ascii="Times New Roman" w:hAnsi="Times New Roman" w:cs="Times New Roman"/>
        </w:rPr>
        <w:t xml:space="preserve"> why I won </w:t>
      </w:r>
      <w:r w:rsidRPr="00CE54BB">
        <w:rPr>
          <w:rFonts w:ascii="Times New Roman" w:hAnsi="Times New Roman" w:cs="Times New Roman"/>
          <w:i/>
          <w:iCs/>
        </w:rPr>
        <w:t>the Economics Department Graduate Student Teaching Award in 2021</w:t>
      </w:r>
      <w:r w:rsidRPr="004D6BB1">
        <w:rPr>
          <w:rFonts w:ascii="Times New Roman" w:hAnsi="Times New Roman" w:cs="Times New Roman"/>
        </w:rPr>
        <w:t xml:space="preserve">. </w:t>
      </w:r>
    </w:p>
    <w:p w14:paraId="7B671AF5" w14:textId="77777777" w:rsidR="009C2A1E" w:rsidRDefault="009C2A1E" w:rsidP="004D6BB1">
      <w:pPr>
        <w:rPr>
          <w:rFonts w:ascii="Times New Roman" w:hAnsi="Times New Roman" w:cs="Times New Roman"/>
        </w:rPr>
      </w:pPr>
    </w:p>
    <w:p w14:paraId="5E36BBD8" w14:textId="583B2D2A" w:rsidR="0005565B" w:rsidRDefault="0005565B" w:rsidP="00090319">
      <w:pPr>
        <w:rPr>
          <w:rFonts w:ascii="Times New Roman" w:hAnsi="Times New Roman" w:cs="Times New Roman"/>
        </w:rPr>
      </w:pPr>
      <w:r w:rsidRPr="0005565B">
        <w:rPr>
          <w:rFonts w:ascii="Times New Roman" w:hAnsi="Times New Roman" w:cs="Times New Roman"/>
        </w:rPr>
        <w:t xml:space="preserve">I am fortunate to have the opportunity to teach data analytics courses at the Brandeis International Business School. I continue learning and growing as a teacher here. I have taught two classes, Foundations of Data </w:t>
      </w:r>
      <w:proofErr w:type="gramStart"/>
      <w:r w:rsidRPr="0005565B">
        <w:rPr>
          <w:rFonts w:ascii="Times New Roman" w:hAnsi="Times New Roman" w:cs="Times New Roman"/>
        </w:rPr>
        <w:t>Analytics</w:t>
      </w:r>
      <w:proofErr w:type="gramEnd"/>
      <w:r w:rsidRPr="0005565B">
        <w:rPr>
          <w:rFonts w:ascii="Times New Roman" w:hAnsi="Times New Roman" w:cs="Times New Roman"/>
        </w:rPr>
        <w:t xml:space="preserve"> and Information Visualization, in Fall 2022 and will teach two more courses, Advanced Data Analytics and Introduction to Natural Language Processing, in Spring 2023. Foundations of Data Analytics is designed for professionals who will be using analytics on large datasets. I introduce how relational database system is managed and provides experience with applications of data analytics specific to business decisions. Advanced Data Analytics teaches students the grammar of graphics in open-source applications. Advanced Data Analytics teaches theory and best practices of modern business analytics with particular attention to predictive modeling in machine learning. The Introduction to Natural Language Processing aims to survey the foundations in text analysis and provides the practical applications of a neural network system.</w:t>
      </w:r>
    </w:p>
    <w:p w14:paraId="714080DE" w14:textId="77777777" w:rsidR="0005565B" w:rsidRDefault="0005565B" w:rsidP="00090319">
      <w:pPr>
        <w:rPr>
          <w:rFonts w:ascii="Times New Roman" w:hAnsi="Times New Roman" w:cs="Times New Roman"/>
        </w:rPr>
      </w:pPr>
    </w:p>
    <w:p w14:paraId="3D98D494" w14:textId="2FB7E500" w:rsidR="0005565B" w:rsidRDefault="0005565B" w:rsidP="00090319">
      <w:pPr>
        <w:rPr>
          <w:rFonts w:ascii="Times New Roman" w:hAnsi="Times New Roman" w:cs="Times New Roman"/>
        </w:rPr>
      </w:pPr>
      <w:r>
        <w:rPr>
          <w:rFonts w:ascii="Times New Roman" w:hAnsi="Times New Roman" w:cs="Times New Roman"/>
        </w:rPr>
        <w:t xml:space="preserve">All my course contents are posted on the Brandeis </w:t>
      </w:r>
      <w:proofErr w:type="spellStart"/>
      <w:r>
        <w:rPr>
          <w:rFonts w:ascii="Times New Roman" w:hAnsi="Times New Roman" w:cs="Times New Roman"/>
        </w:rPr>
        <w:t>moodle</w:t>
      </w:r>
      <w:proofErr w:type="spellEnd"/>
      <w:r>
        <w:rPr>
          <w:rFonts w:ascii="Times New Roman" w:hAnsi="Times New Roman" w:cs="Times New Roman"/>
        </w:rPr>
        <w:t xml:space="preserve"> platform. </w:t>
      </w:r>
      <w:r>
        <w:rPr>
          <w:rFonts w:ascii="Times New Roman" w:hAnsi="Times New Roman" w:cs="Times New Roman"/>
        </w:rPr>
        <w:t xml:space="preserve">You can find some example class materials here: </w:t>
      </w:r>
      <w:hyperlink r:id="rId6" w:history="1">
        <w:r w:rsidRPr="00226B40">
          <w:rPr>
            <w:rStyle w:val="Hyperlink"/>
            <w:rFonts w:ascii="Times New Roman" w:hAnsi="Times New Roman" w:cs="Times New Roman"/>
          </w:rPr>
          <w:t>https://yeabinmoonecon.github.io/ibs_course/index.html</w:t>
        </w:r>
      </w:hyperlink>
    </w:p>
    <w:p w14:paraId="6BA3CAE7" w14:textId="57563D73" w:rsidR="000863E6" w:rsidRPr="004D6BB1" w:rsidRDefault="0005565B" w:rsidP="00090319">
      <w:pPr>
        <w:rPr>
          <w:rFonts w:ascii="Times New Roman" w:hAnsi="Times New Roman" w:cs="Times New Roman"/>
        </w:rPr>
      </w:pPr>
      <w:r>
        <w:rPr>
          <w:rFonts w:ascii="Times New Roman" w:hAnsi="Times New Roman" w:cs="Times New Roman"/>
        </w:rPr>
        <w:t xml:space="preserve">Please contact me </w:t>
      </w:r>
      <w:r w:rsidRPr="0005565B">
        <w:rPr>
          <w:rFonts w:ascii="Times New Roman" w:hAnsi="Times New Roman" w:cs="Times New Roman"/>
        </w:rPr>
        <w:t>with any questions or requests for additional materials or documentation</w:t>
      </w:r>
      <w:r>
        <w:rPr>
          <w:rFonts w:ascii="Times New Roman" w:hAnsi="Times New Roman" w:cs="Times New Roman"/>
        </w:rPr>
        <w:t>.</w:t>
      </w:r>
    </w:p>
    <w:sectPr w:rsidR="000863E6" w:rsidRPr="004D6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B3DA2"/>
    <w:multiLevelType w:val="hybridMultilevel"/>
    <w:tmpl w:val="528E9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03584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AE"/>
    <w:rsid w:val="0000569A"/>
    <w:rsid w:val="00017968"/>
    <w:rsid w:val="0005565B"/>
    <w:rsid w:val="00073F85"/>
    <w:rsid w:val="00083F2C"/>
    <w:rsid w:val="000863E6"/>
    <w:rsid w:val="00090319"/>
    <w:rsid w:val="00090F5B"/>
    <w:rsid w:val="000C5E56"/>
    <w:rsid w:val="000F3442"/>
    <w:rsid w:val="0010557F"/>
    <w:rsid w:val="0010658C"/>
    <w:rsid w:val="0013769B"/>
    <w:rsid w:val="00180DD1"/>
    <w:rsid w:val="00186244"/>
    <w:rsid w:val="001D75E6"/>
    <w:rsid w:val="0021478A"/>
    <w:rsid w:val="002318F6"/>
    <w:rsid w:val="00231BC4"/>
    <w:rsid w:val="00244F87"/>
    <w:rsid w:val="00295CAE"/>
    <w:rsid w:val="002B6E54"/>
    <w:rsid w:val="002D2137"/>
    <w:rsid w:val="00327161"/>
    <w:rsid w:val="003533F3"/>
    <w:rsid w:val="003C49CB"/>
    <w:rsid w:val="00405D4E"/>
    <w:rsid w:val="00424D4A"/>
    <w:rsid w:val="00427870"/>
    <w:rsid w:val="004424E1"/>
    <w:rsid w:val="004D6BB1"/>
    <w:rsid w:val="004F5315"/>
    <w:rsid w:val="00503B13"/>
    <w:rsid w:val="00512D44"/>
    <w:rsid w:val="005130D6"/>
    <w:rsid w:val="006B113E"/>
    <w:rsid w:val="006F14BD"/>
    <w:rsid w:val="00704F97"/>
    <w:rsid w:val="007B09CA"/>
    <w:rsid w:val="007D5B7B"/>
    <w:rsid w:val="007F5588"/>
    <w:rsid w:val="008218BC"/>
    <w:rsid w:val="00830C29"/>
    <w:rsid w:val="00884BF6"/>
    <w:rsid w:val="008A282E"/>
    <w:rsid w:val="008B174D"/>
    <w:rsid w:val="008F19F3"/>
    <w:rsid w:val="009277B3"/>
    <w:rsid w:val="00946544"/>
    <w:rsid w:val="00970FB2"/>
    <w:rsid w:val="00971C19"/>
    <w:rsid w:val="009A7EBA"/>
    <w:rsid w:val="009C2A1E"/>
    <w:rsid w:val="009F0DF3"/>
    <w:rsid w:val="00A047EB"/>
    <w:rsid w:val="00A523AA"/>
    <w:rsid w:val="00A84D64"/>
    <w:rsid w:val="00A95630"/>
    <w:rsid w:val="00B30435"/>
    <w:rsid w:val="00B66C54"/>
    <w:rsid w:val="00C2347A"/>
    <w:rsid w:val="00C27730"/>
    <w:rsid w:val="00C73FFC"/>
    <w:rsid w:val="00CC16FD"/>
    <w:rsid w:val="00CE54BB"/>
    <w:rsid w:val="00D05D05"/>
    <w:rsid w:val="00D27950"/>
    <w:rsid w:val="00D45CB0"/>
    <w:rsid w:val="00D51A20"/>
    <w:rsid w:val="00E0599D"/>
    <w:rsid w:val="00E112D8"/>
    <w:rsid w:val="00E22AA2"/>
    <w:rsid w:val="00E22F55"/>
    <w:rsid w:val="00E269A0"/>
    <w:rsid w:val="00E57AC5"/>
    <w:rsid w:val="00EA18A9"/>
    <w:rsid w:val="00EB513D"/>
    <w:rsid w:val="00EF6B2C"/>
    <w:rsid w:val="00F861D3"/>
    <w:rsid w:val="00F97F2E"/>
    <w:rsid w:val="00FF3E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1A411"/>
  <w15:chartTrackingRefBased/>
  <w15:docId w15:val="{8F463BB4-C70B-8E41-88A1-96DBD44D5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7EB"/>
    <w:pPr>
      <w:ind w:left="720"/>
      <w:contextualSpacing/>
    </w:pPr>
  </w:style>
  <w:style w:type="paragraph" w:styleId="NormalWeb">
    <w:name w:val="Normal (Web)"/>
    <w:basedOn w:val="Normal"/>
    <w:uiPriority w:val="99"/>
    <w:semiHidden/>
    <w:unhideWhenUsed/>
    <w:rsid w:val="00180DD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D6BB1"/>
    <w:rPr>
      <w:color w:val="0563C1" w:themeColor="hyperlink"/>
      <w:u w:val="single"/>
    </w:rPr>
  </w:style>
  <w:style w:type="paragraph" w:styleId="Revision">
    <w:name w:val="Revision"/>
    <w:hidden/>
    <w:uiPriority w:val="99"/>
    <w:semiHidden/>
    <w:rsid w:val="00244F87"/>
  </w:style>
  <w:style w:type="character" w:styleId="UnresolvedMention">
    <w:name w:val="Unresolved Mention"/>
    <w:basedOn w:val="DefaultParagraphFont"/>
    <w:uiPriority w:val="99"/>
    <w:semiHidden/>
    <w:unhideWhenUsed/>
    <w:rsid w:val="00055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3125">
      <w:bodyDiv w:val="1"/>
      <w:marLeft w:val="0"/>
      <w:marRight w:val="0"/>
      <w:marTop w:val="0"/>
      <w:marBottom w:val="0"/>
      <w:divBdr>
        <w:top w:val="none" w:sz="0" w:space="0" w:color="auto"/>
        <w:left w:val="none" w:sz="0" w:space="0" w:color="auto"/>
        <w:bottom w:val="none" w:sz="0" w:space="0" w:color="auto"/>
        <w:right w:val="none" w:sz="0" w:space="0" w:color="auto"/>
      </w:divBdr>
      <w:divsChild>
        <w:div w:id="1266228253">
          <w:marLeft w:val="0"/>
          <w:marRight w:val="0"/>
          <w:marTop w:val="0"/>
          <w:marBottom w:val="0"/>
          <w:divBdr>
            <w:top w:val="none" w:sz="0" w:space="0" w:color="auto"/>
            <w:left w:val="none" w:sz="0" w:space="0" w:color="auto"/>
            <w:bottom w:val="none" w:sz="0" w:space="0" w:color="auto"/>
            <w:right w:val="none" w:sz="0" w:space="0" w:color="auto"/>
          </w:divBdr>
          <w:divsChild>
            <w:div w:id="808861829">
              <w:marLeft w:val="0"/>
              <w:marRight w:val="0"/>
              <w:marTop w:val="0"/>
              <w:marBottom w:val="0"/>
              <w:divBdr>
                <w:top w:val="none" w:sz="0" w:space="0" w:color="auto"/>
                <w:left w:val="none" w:sz="0" w:space="0" w:color="auto"/>
                <w:bottom w:val="none" w:sz="0" w:space="0" w:color="auto"/>
                <w:right w:val="none" w:sz="0" w:space="0" w:color="auto"/>
              </w:divBdr>
              <w:divsChild>
                <w:div w:id="14847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450283">
      <w:bodyDiv w:val="1"/>
      <w:marLeft w:val="0"/>
      <w:marRight w:val="0"/>
      <w:marTop w:val="0"/>
      <w:marBottom w:val="0"/>
      <w:divBdr>
        <w:top w:val="none" w:sz="0" w:space="0" w:color="auto"/>
        <w:left w:val="none" w:sz="0" w:space="0" w:color="auto"/>
        <w:bottom w:val="none" w:sz="0" w:space="0" w:color="auto"/>
        <w:right w:val="none" w:sz="0" w:space="0" w:color="auto"/>
      </w:divBdr>
      <w:divsChild>
        <w:div w:id="328799378">
          <w:marLeft w:val="0"/>
          <w:marRight w:val="0"/>
          <w:marTop w:val="0"/>
          <w:marBottom w:val="0"/>
          <w:divBdr>
            <w:top w:val="none" w:sz="0" w:space="0" w:color="auto"/>
            <w:left w:val="none" w:sz="0" w:space="0" w:color="auto"/>
            <w:bottom w:val="none" w:sz="0" w:space="0" w:color="auto"/>
            <w:right w:val="none" w:sz="0" w:space="0" w:color="auto"/>
          </w:divBdr>
          <w:divsChild>
            <w:div w:id="156113619">
              <w:marLeft w:val="0"/>
              <w:marRight w:val="0"/>
              <w:marTop w:val="0"/>
              <w:marBottom w:val="0"/>
              <w:divBdr>
                <w:top w:val="none" w:sz="0" w:space="0" w:color="auto"/>
                <w:left w:val="none" w:sz="0" w:space="0" w:color="auto"/>
                <w:bottom w:val="none" w:sz="0" w:space="0" w:color="auto"/>
                <w:right w:val="none" w:sz="0" w:space="0" w:color="auto"/>
              </w:divBdr>
              <w:divsChild>
                <w:div w:id="88718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5991">
      <w:bodyDiv w:val="1"/>
      <w:marLeft w:val="0"/>
      <w:marRight w:val="0"/>
      <w:marTop w:val="0"/>
      <w:marBottom w:val="0"/>
      <w:divBdr>
        <w:top w:val="none" w:sz="0" w:space="0" w:color="auto"/>
        <w:left w:val="none" w:sz="0" w:space="0" w:color="auto"/>
        <w:bottom w:val="none" w:sz="0" w:space="0" w:color="auto"/>
        <w:right w:val="none" w:sz="0" w:space="0" w:color="auto"/>
      </w:divBdr>
      <w:divsChild>
        <w:div w:id="1948002321">
          <w:marLeft w:val="0"/>
          <w:marRight w:val="0"/>
          <w:marTop w:val="0"/>
          <w:marBottom w:val="0"/>
          <w:divBdr>
            <w:top w:val="none" w:sz="0" w:space="0" w:color="auto"/>
            <w:left w:val="none" w:sz="0" w:space="0" w:color="auto"/>
            <w:bottom w:val="none" w:sz="0" w:space="0" w:color="auto"/>
            <w:right w:val="none" w:sz="0" w:space="0" w:color="auto"/>
          </w:divBdr>
          <w:divsChild>
            <w:div w:id="1138767008">
              <w:marLeft w:val="0"/>
              <w:marRight w:val="0"/>
              <w:marTop w:val="0"/>
              <w:marBottom w:val="0"/>
              <w:divBdr>
                <w:top w:val="none" w:sz="0" w:space="0" w:color="auto"/>
                <w:left w:val="none" w:sz="0" w:space="0" w:color="auto"/>
                <w:bottom w:val="none" w:sz="0" w:space="0" w:color="auto"/>
                <w:right w:val="none" w:sz="0" w:space="0" w:color="auto"/>
              </w:divBdr>
              <w:divsChild>
                <w:div w:id="3508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466370">
      <w:bodyDiv w:val="1"/>
      <w:marLeft w:val="0"/>
      <w:marRight w:val="0"/>
      <w:marTop w:val="0"/>
      <w:marBottom w:val="0"/>
      <w:divBdr>
        <w:top w:val="none" w:sz="0" w:space="0" w:color="auto"/>
        <w:left w:val="none" w:sz="0" w:space="0" w:color="auto"/>
        <w:bottom w:val="none" w:sz="0" w:space="0" w:color="auto"/>
        <w:right w:val="none" w:sz="0" w:space="0" w:color="auto"/>
      </w:divBdr>
    </w:div>
    <w:div w:id="1664894882">
      <w:bodyDiv w:val="1"/>
      <w:marLeft w:val="0"/>
      <w:marRight w:val="0"/>
      <w:marTop w:val="0"/>
      <w:marBottom w:val="0"/>
      <w:divBdr>
        <w:top w:val="none" w:sz="0" w:space="0" w:color="auto"/>
        <w:left w:val="none" w:sz="0" w:space="0" w:color="auto"/>
        <w:bottom w:val="none" w:sz="0" w:space="0" w:color="auto"/>
        <w:right w:val="none" w:sz="0" w:space="0" w:color="auto"/>
      </w:divBdr>
      <w:divsChild>
        <w:div w:id="809830279">
          <w:marLeft w:val="0"/>
          <w:marRight w:val="0"/>
          <w:marTop w:val="0"/>
          <w:marBottom w:val="0"/>
          <w:divBdr>
            <w:top w:val="none" w:sz="0" w:space="0" w:color="auto"/>
            <w:left w:val="none" w:sz="0" w:space="0" w:color="auto"/>
            <w:bottom w:val="none" w:sz="0" w:space="0" w:color="auto"/>
            <w:right w:val="none" w:sz="0" w:space="0" w:color="auto"/>
          </w:divBdr>
          <w:divsChild>
            <w:div w:id="1341129002">
              <w:marLeft w:val="0"/>
              <w:marRight w:val="0"/>
              <w:marTop w:val="0"/>
              <w:marBottom w:val="0"/>
              <w:divBdr>
                <w:top w:val="none" w:sz="0" w:space="0" w:color="auto"/>
                <w:left w:val="none" w:sz="0" w:space="0" w:color="auto"/>
                <w:bottom w:val="none" w:sz="0" w:space="0" w:color="auto"/>
                <w:right w:val="none" w:sz="0" w:space="0" w:color="auto"/>
              </w:divBdr>
              <w:divsChild>
                <w:div w:id="10265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eabinmoonecon.github.io/ibs_course/index.html" TargetMode="External"/><Relationship Id="rId5" Type="http://schemas.openxmlformats.org/officeDocument/2006/relationships/hyperlink" Target="https://www.yeabinmoon.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BE1B1F-EEE6-C442-A90A-278DFC79E6BC}">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2</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 Yeabin</dc:creator>
  <cp:keywords/>
  <dc:description/>
  <cp:lastModifiedBy>Yeabin Moon</cp:lastModifiedBy>
  <cp:revision>2</cp:revision>
  <dcterms:created xsi:type="dcterms:W3CDTF">2022-12-17T15:55:00Z</dcterms:created>
  <dcterms:modified xsi:type="dcterms:W3CDTF">2022-12-17T15:55:00Z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documentId_9791</vt:lpwstr>
  </property>
  <property fmtid="{D5CDD505-2E9C-101B-9397-08002B2CF9AE}" pid="3" name="grammarly_documentContext">
    <vt:lpwstr>{"goals":[],"domain":"general","emotions":[],"dialect":"american"}</vt:lpwstr>
  </property>
</Properties>
</file>